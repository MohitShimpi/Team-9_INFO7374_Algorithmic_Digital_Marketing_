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C6533" w14:textId="23D6E832" w:rsidR="000C72C1" w:rsidRDefault="002A2E78">
      <w:pPr>
        <w:pStyle w:val="Title"/>
        <w:spacing w:before="240" w:after="240"/>
        <w:jc w:val="center"/>
      </w:pPr>
      <w:bookmarkStart w:id="0" w:name="_qyul2lhosir4" w:colFirst="0" w:colLast="0"/>
      <w:bookmarkEnd w:id="0"/>
      <w:r>
        <w:t>Case Study 1</w:t>
      </w:r>
    </w:p>
    <w:p w14:paraId="0696791E" w14:textId="629F3CB9" w:rsidR="002A2E78" w:rsidRPr="002A2E78" w:rsidRDefault="002A2E78" w:rsidP="002A2E78">
      <w:proofErr w:type="spellStart"/>
      <w:r>
        <w:t>Codelabs</w:t>
      </w:r>
      <w:proofErr w:type="spellEnd"/>
      <w:r>
        <w:t xml:space="preserve"> Report Link - </w:t>
      </w:r>
      <w:r w:rsidRPr="002A2E78">
        <w:rPr>
          <w:i/>
          <w:iCs/>
          <w:color w:val="002060"/>
          <w:u w:val="single"/>
        </w:rPr>
        <w:t>https://codelabs-preview.appspot.com/?file_id=10-iRDC36c95Iynmgjkk5vpyJPQQrI9bOUAQ40DXHGCM#13</w:t>
      </w:r>
    </w:p>
    <w:p w14:paraId="1B7313DF" w14:textId="77777777" w:rsidR="000C72C1" w:rsidRDefault="002A2E78">
      <w:pPr>
        <w:pStyle w:val="Heading1"/>
        <w:spacing w:before="240" w:after="240"/>
      </w:pPr>
      <w:bookmarkStart w:id="1" w:name="_6i703qvatk1s" w:colFirst="0" w:colLast="0"/>
      <w:bookmarkEnd w:id="1"/>
      <w:r>
        <w:t xml:space="preserve">Part 1- </w:t>
      </w:r>
    </w:p>
    <w:p w14:paraId="28CE0A49" w14:textId="77777777" w:rsidR="000C72C1" w:rsidRDefault="002A2E78">
      <w:pPr>
        <w:spacing w:before="240"/>
        <w:ind w:right="-13760"/>
        <w:rPr>
          <w:sz w:val="24"/>
          <w:szCs w:val="24"/>
          <w:highlight w:val="white"/>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highlight w:val="white"/>
        </w:rPr>
        <w:t>In this assignment, you are given a company to evaluate and understand how programmatic</w:t>
      </w:r>
    </w:p>
    <w:p w14:paraId="036D55CF" w14:textId="77777777" w:rsidR="000C72C1" w:rsidRDefault="002A2E78">
      <w:pPr>
        <w:spacing w:before="240"/>
        <w:ind w:right="-13760"/>
        <w:rPr>
          <w:sz w:val="24"/>
          <w:szCs w:val="24"/>
          <w:highlight w:val="white"/>
        </w:rPr>
      </w:pPr>
      <w:r>
        <w:rPr>
          <w:sz w:val="24"/>
          <w:szCs w:val="24"/>
          <w:highlight w:val="white"/>
        </w:rPr>
        <w:t>services are integrated into applications.. As we discussed, there are multiple elements to be</w:t>
      </w:r>
    </w:p>
    <w:p w14:paraId="14819E06" w14:textId="77777777" w:rsidR="000C72C1" w:rsidRDefault="002A2E78">
      <w:pPr>
        <w:spacing w:before="240"/>
        <w:ind w:right="-13760"/>
        <w:rPr>
          <w:sz w:val="24"/>
          <w:szCs w:val="24"/>
          <w:highlight w:val="white"/>
        </w:rPr>
      </w:pPr>
      <w:r>
        <w:rPr>
          <w:sz w:val="24"/>
          <w:szCs w:val="24"/>
          <w:highlight w:val="white"/>
        </w:rPr>
        <w:t>considered when you evaluate various algorithmic marketing concepts. We looked at  various</w:t>
      </w:r>
    </w:p>
    <w:p w14:paraId="4B980C05" w14:textId="77777777" w:rsidR="000C72C1" w:rsidRDefault="002A2E78">
      <w:pPr>
        <w:spacing w:before="240"/>
        <w:ind w:right="-13760"/>
        <w:rPr>
          <w:sz w:val="24"/>
          <w:szCs w:val="24"/>
          <w:highlight w:val="white"/>
        </w:rPr>
      </w:pPr>
      <w:r>
        <w:rPr>
          <w:sz w:val="24"/>
          <w:szCs w:val="24"/>
          <w:highlight w:val="white"/>
        </w:rPr>
        <w:t xml:space="preserve">programmatic services incorporated into a company’s </w:t>
      </w:r>
      <w:proofErr w:type="spellStart"/>
      <w:r>
        <w:rPr>
          <w:sz w:val="24"/>
          <w:szCs w:val="24"/>
          <w:highlight w:val="white"/>
        </w:rPr>
        <w:t>website.This</w:t>
      </w:r>
      <w:proofErr w:type="spellEnd"/>
      <w:r>
        <w:rPr>
          <w:sz w:val="24"/>
          <w:szCs w:val="24"/>
          <w:highlight w:val="white"/>
        </w:rPr>
        <w:t xml:space="preserve"> part </w:t>
      </w:r>
      <w:r>
        <w:rPr>
          <w:sz w:val="24"/>
          <w:szCs w:val="24"/>
          <w:highlight w:val="white"/>
        </w:rPr>
        <w:t>to help you understand</w:t>
      </w:r>
    </w:p>
    <w:p w14:paraId="2311EC5E" w14:textId="77777777" w:rsidR="000C72C1" w:rsidRDefault="002A2E78">
      <w:pPr>
        <w:spacing w:before="240"/>
        <w:ind w:right="-13760"/>
        <w:rPr>
          <w:sz w:val="24"/>
          <w:szCs w:val="24"/>
          <w:highlight w:val="white"/>
        </w:rPr>
      </w:pPr>
      <w:r>
        <w:rPr>
          <w:sz w:val="24"/>
          <w:szCs w:val="24"/>
          <w:highlight w:val="white"/>
        </w:rPr>
        <w:t xml:space="preserve"> how different companies are leveraging marketing services. This isn’t one of the case studies </w:t>
      </w:r>
    </w:p>
    <w:p w14:paraId="01A58FBE" w14:textId="77777777" w:rsidR="000C72C1" w:rsidRDefault="002A2E78">
      <w:pPr>
        <w:spacing w:before="240"/>
        <w:ind w:right="-13760"/>
        <w:rPr>
          <w:sz w:val="24"/>
          <w:szCs w:val="24"/>
          <w:highlight w:val="white"/>
        </w:rPr>
      </w:pPr>
      <w:r>
        <w:rPr>
          <w:sz w:val="24"/>
          <w:szCs w:val="24"/>
          <w:highlight w:val="white"/>
        </w:rPr>
        <w:t>that will be graded but will count towards class participation</w:t>
      </w:r>
    </w:p>
    <w:p w14:paraId="47882B56" w14:textId="77777777" w:rsidR="000C72C1" w:rsidRDefault="000C72C1">
      <w:pPr>
        <w:spacing w:before="240"/>
        <w:ind w:right="-13760"/>
        <w:rPr>
          <w:sz w:val="24"/>
          <w:szCs w:val="24"/>
          <w:highlight w:val="white"/>
        </w:rPr>
      </w:pPr>
    </w:p>
    <w:p w14:paraId="4DF36EBD" w14:textId="77777777" w:rsidR="000C72C1" w:rsidRDefault="002A2E78">
      <w:pPr>
        <w:spacing w:before="240"/>
        <w:ind w:right="-13760"/>
        <w:rPr>
          <w:sz w:val="24"/>
          <w:szCs w:val="24"/>
          <w:highlight w:val="white"/>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highlight w:val="white"/>
        </w:rPr>
        <w:t xml:space="preserve">The goal of this assignment is to evaluate a company (see below for </w:t>
      </w:r>
      <w:r>
        <w:rPr>
          <w:sz w:val="24"/>
          <w:szCs w:val="24"/>
          <w:highlight w:val="white"/>
        </w:rPr>
        <w:t>allocations and</w:t>
      </w:r>
    </w:p>
    <w:p w14:paraId="0EEC2E91" w14:textId="77777777" w:rsidR="000C72C1" w:rsidRDefault="002A2E78">
      <w:pPr>
        <w:spacing w:before="240"/>
        <w:ind w:right="-13760"/>
        <w:rPr>
          <w:sz w:val="24"/>
          <w:szCs w:val="24"/>
          <w:highlight w:val="white"/>
        </w:rPr>
      </w:pPr>
      <w:r>
        <w:rPr>
          <w:sz w:val="24"/>
          <w:szCs w:val="24"/>
          <w:highlight w:val="white"/>
        </w:rPr>
        <w:t>answer the following questions:</w:t>
      </w:r>
    </w:p>
    <w:p w14:paraId="15C3255A" w14:textId="77777777" w:rsidR="000C72C1" w:rsidRDefault="000C72C1">
      <w:pPr>
        <w:spacing w:before="240" w:after="240"/>
      </w:pPr>
    </w:p>
    <w:p w14:paraId="7A7CBBC4" w14:textId="77777777" w:rsidR="000C72C1" w:rsidRDefault="002A2E78">
      <w:pPr>
        <w:pStyle w:val="Heading1"/>
        <w:spacing w:before="240" w:after="240"/>
      </w:pPr>
      <w:bookmarkStart w:id="2" w:name="_fq405yvbz3mv" w:colFirst="0" w:colLast="0"/>
      <w:bookmarkEnd w:id="2"/>
      <w:r>
        <w:t>What is the product?</w:t>
      </w:r>
    </w:p>
    <w:p w14:paraId="1E3C58BF"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Sephora is a French Multinational Chain of personal care and cosmetics retail brand.</w:t>
      </w:r>
    </w:p>
    <w:p w14:paraId="0C256BAF"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Sephora offers beauty products such as cosmetics, skincare, body, fragrance, nail color, be</w:t>
      </w:r>
      <w:r>
        <w:rPr>
          <w:sz w:val="24"/>
          <w:szCs w:val="24"/>
        </w:rPr>
        <w:t>auty tools, and haircare from approximately 3,000 brands, as well as its own private label.</w:t>
      </w:r>
    </w:p>
    <w:p w14:paraId="12A0D951"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It follows Business-to-Customer Model (B2C) which refers to selling products directly between a business and consumers who are the end-users of the product</w:t>
      </w:r>
    </w:p>
    <w:p w14:paraId="3FBDA981"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There are various brands whose names start from A to Z, like</w:t>
      </w:r>
    </w:p>
    <w:p w14:paraId="6A1C92BA" w14:textId="77777777" w:rsidR="000C72C1" w:rsidRDefault="002A2E78">
      <w:pPr>
        <w:spacing w:before="240" w:after="240"/>
        <w:ind w:left="1460"/>
        <w:rPr>
          <w:sz w:val="24"/>
          <w:szCs w:val="24"/>
        </w:rPr>
      </w:pPr>
      <w:r>
        <w:rPr>
          <w:sz w:val="24"/>
          <w:szCs w:val="24"/>
        </w:rPr>
        <w:lastRenderedPageBreak/>
        <w:t>1-</w:t>
      </w:r>
      <w:r>
        <w:rPr>
          <w:sz w:val="14"/>
          <w:szCs w:val="14"/>
        </w:rPr>
        <w:t xml:space="preserve"> </w:t>
      </w:r>
      <w:r>
        <w:rPr>
          <w:sz w:val="14"/>
          <w:szCs w:val="14"/>
        </w:rPr>
        <w:tab/>
      </w:r>
      <w:r>
        <w:rPr>
          <w:sz w:val="24"/>
          <w:szCs w:val="24"/>
        </w:rPr>
        <w:t>Givenchy- Which sells Gift sets, Makeup, Mini size products, fragrances, and men’s products</w:t>
      </w:r>
    </w:p>
    <w:p w14:paraId="6535D3BE" w14:textId="77777777" w:rsidR="000C72C1" w:rsidRDefault="002A2E78">
      <w:pPr>
        <w:spacing w:before="240" w:after="240"/>
        <w:ind w:left="1460"/>
        <w:rPr>
          <w:sz w:val="24"/>
          <w:szCs w:val="24"/>
        </w:rPr>
      </w:pPr>
      <w:r>
        <w:rPr>
          <w:sz w:val="24"/>
          <w:szCs w:val="24"/>
        </w:rPr>
        <w:t>2-</w:t>
      </w:r>
      <w:r>
        <w:rPr>
          <w:sz w:val="14"/>
          <w:szCs w:val="14"/>
        </w:rPr>
        <w:t xml:space="preserve"> </w:t>
      </w:r>
      <w:r>
        <w:rPr>
          <w:sz w:val="14"/>
          <w:szCs w:val="14"/>
        </w:rPr>
        <w:tab/>
      </w:r>
      <w:r>
        <w:rPr>
          <w:sz w:val="24"/>
          <w:szCs w:val="24"/>
        </w:rPr>
        <w:t>Versace- Which sells fragrances, mini size products, gift sets, men’s products, and body &amp; ba</w:t>
      </w:r>
      <w:r>
        <w:rPr>
          <w:sz w:val="24"/>
          <w:szCs w:val="24"/>
        </w:rPr>
        <w:t>th products</w:t>
      </w:r>
    </w:p>
    <w:p w14:paraId="5D09089F" w14:textId="77777777" w:rsidR="000C72C1" w:rsidRDefault="002A2E78">
      <w:pPr>
        <w:spacing w:before="240" w:after="240"/>
        <w:ind w:left="1460"/>
        <w:rPr>
          <w:sz w:val="24"/>
          <w:szCs w:val="24"/>
        </w:rPr>
      </w:pPr>
      <w:r>
        <w:rPr>
          <w:sz w:val="24"/>
          <w:szCs w:val="24"/>
        </w:rPr>
        <w:t>3-</w:t>
      </w:r>
      <w:r>
        <w:rPr>
          <w:sz w:val="14"/>
          <w:szCs w:val="14"/>
        </w:rPr>
        <w:t xml:space="preserve"> </w:t>
      </w:r>
      <w:r>
        <w:rPr>
          <w:sz w:val="14"/>
          <w:szCs w:val="14"/>
        </w:rPr>
        <w:tab/>
      </w:r>
      <w:r>
        <w:rPr>
          <w:sz w:val="24"/>
          <w:szCs w:val="24"/>
        </w:rPr>
        <w:t>Google- Which only has Google Nest Hub (which is categorized under Gifts, Tools &amp; Brush)</w:t>
      </w:r>
    </w:p>
    <w:p w14:paraId="3E9CAB7B" w14:textId="77777777" w:rsidR="000C72C1" w:rsidRDefault="002A2E78">
      <w:pPr>
        <w:spacing w:before="240" w:after="240"/>
        <w:ind w:left="1460"/>
        <w:rPr>
          <w:sz w:val="24"/>
          <w:szCs w:val="24"/>
        </w:rPr>
      </w:pPr>
      <w:r>
        <w:rPr>
          <w:sz w:val="24"/>
          <w:szCs w:val="24"/>
        </w:rPr>
        <w:t xml:space="preserve"> </w:t>
      </w:r>
    </w:p>
    <w:p w14:paraId="1B6B60DB" w14:textId="77777777" w:rsidR="000C72C1" w:rsidRDefault="002A2E78">
      <w:pPr>
        <w:pStyle w:val="Heading1"/>
        <w:spacing w:before="240" w:after="240"/>
      </w:pPr>
      <w:bookmarkStart w:id="3" w:name="_s8a71dt0rv9a" w:colFirst="0" w:colLast="0"/>
      <w:bookmarkEnd w:id="3"/>
      <w:r>
        <w:t>How are they selling it?</w:t>
      </w:r>
    </w:p>
    <w:p w14:paraId="016F7CDE"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Sephora follows the Business-to-Customer business model which allows customers to be busy directly from the website, al</w:t>
      </w:r>
      <w:r>
        <w:rPr>
          <w:sz w:val="24"/>
          <w:szCs w:val="24"/>
        </w:rPr>
        <w:t>so has the facility to place and pay order from stores, and also it has local stores for direct purchase of products.</w:t>
      </w:r>
    </w:p>
    <w:p w14:paraId="2D15F2D1"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 xml:space="preserve">They are advertising products which are selling fast, and are new. Sephora products are also recommended and have a sign to indicate </w:t>
      </w:r>
      <w:r>
        <w:rPr>
          <w:sz w:val="24"/>
          <w:szCs w:val="24"/>
        </w:rPr>
        <w:t>that a particular product is of Sephora.</w:t>
      </w:r>
    </w:p>
    <w:p w14:paraId="3E110F2C"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Sephora is selling products by giving various promotions like free gifts on a particular cart size and free delivery.</w:t>
      </w:r>
    </w:p>
    <w:p w14:paraId="2F7FE8C2"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Sephora is selling products by various categories like brands, skincare, hair fragrance, tools &amp; brushes, bath &amp; body, mini size products, gift sets, products under $20, Sales &amp; Offers</w:t>
      </w:r>
    </w:p>
    <w:p w14:paraId="59112D7F" w14:textId="77777777" w:rsidR="000C72C1" w:rsidRDefault="002A2E78">
      <w:pPr>
        <w:spacing w:before="240" w:after="240"/>
        <w:rPr>
          <w:sz w:val="24"/>
          <w:szCs w:val="24"/>
        </w:rPr>
      </w:pPr>
      <w:r>
        <w:rPr>
          <w:sz w:val="24"/>
          <w:szCs w:val="24"/>
        </w:rPr>
        <w:t xml:space="preserve"> </w:t>
      </w:r>
    </w:p>
    <w:p w14:paraId="030B44DF" w14:textId="77777777" w:rsidR="000C72C1" w:rsidRDefault="002A2E78">
      <w:pPr>
        <w:pStyle w:val="Heading1"/>
        <w:spacing w:before="240" w:after="240"/>
      </w:pPr>
      <w:bookmarkStart w:id="4" w:name="_utb1aecj10wz" w:colFirst="0" w:colLast="0"/>
      <w:bookmarkEnd w:id="4"/>
      <w:r>
        <w:t>How is it priced?</w:t>
      </w:r>
    </w:p>
    <w:p w14:paraId="625DC96B"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 xml:space="preserve"> Pricing strategy defines the cost of products- generally termed as COGS</w:t>
      </w:r>
    </w:p>
    <w:p w14:paraId="430506BC"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Since Sephora has its own brand of products which are manufactured, they also consider cost-plus pricing model where production cost is added to profit percentage they determine</w:t>
      </w:r>
    </w:p>
    <w:p w14:paraId="32E02441"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Free or premium based pricing is applied by the company as it wants the customer to try a sample for lower cost hoping that they will upgrade or subscribe for a monthly payment to use the product</w:t>
      </w:r>
    </w:p>
    <w:p w14:paraId="5BDB8FCD" w14:textId="77777777" w:rsidR="000C72C1" w:rsidRDefault="002A2E78">
      <w:pPr>
        <w:spacing w:before="240" w:after="240"/>
        <w:rPr>
          <w:sz w:val="24"/>
          <w:szCs w:val="24"/>
        </w:rPr>
      </w:pPr>
      <w:r>
        <w:rPr>
          <w:sz w:val="24"/>
          <w:szCs w:val="24"/>
        </w:rPr>
        <w:t xml:space="preserve">·   </w:t>
      </w:r>
      <w:r>
        <w:rPr>
          <w:sz w:val="24"/>
          <w:szCs w:val="24"/>
        </w:rPr>
        <w:tab/>
        <w:t>Price is in format $xx.00</w:t>
      </w:r>
    </w:p>
    <w:p w14:paraId="1128A289" w14:textId="77777777" w:rsidR="000C72C1" w:rsidRDefault="002A2E78">
      <w:pPr>
        <w:spacing w:before="240" w:after="240"/>
        <w:rPr>
          <w:sz w:val="24"/>
          <w:szCs w:val="24"/>
        </w:rPr>
      </w:pPr>
      <w:r>
        <w:rPr>
          <w:sz w:val="24"/>
          <w:szCs w:val="24"/>
        </w:rPr>
        <w:lastRenderedPageBreak/>
        <w:t xml:space="preserve">·   </w:t>
      </w:r>
      <w:r>
        <w:rPr>
          <w:sz w:val="24"/>
          <w:szCs w:val="24"/>
        </w:rPr>
        <w:tab/>
        <w:t>There is also a ran</w:t>
      </w:r>
      <w:r>
        <w:rPr>
          <w:sz w:val="24"/>
          <w:szCs w:val="24"/>
        </w:rPr>
        <w:t>ge of prices given depending on the size of the product, big size is worth buying than the smaller size</w:t>
      </w:r>
    </w:p>
    <w:p w14:paraId="5EF02D4C" w14:textId="77777777" w:rsidR="000C72C1" w:rsidRDefault="002A2E78">
      <w:pPr>
        <w:spacing w:before="240" w:after="240"/>
        <w:rPr>
          <w:sz w:val="24"/>
          <w:szCs w:val="24"/>
        </w:rPr>
      </w:pPr>
      <w:r>
        <w:rPr>
          <w:sz w:val="24"/>
          <w:szCs w:val="24"/>
        </w:rPr>
        <w:t xml:space="preserve">·   </w:t>
      </w:r>
      <w:r>
        <w:rPr>
          <w:sz w:val="24"/>
          <w:szCs w:val="24"/>
        </w:rPr>
        <w:tab/>
        <w:t>Original price is cut and discounted price is shown</w:t>
      </w:r>
    </w:p>
    <w:p w14:paraId="3F069A0C" w14:textId="77777777" w:rsidR="000C72C1" w:rsidRDefault="000C72C1">
      <w:pPr>
        <w:spacing w:before="240" w:after="240"/>
        <w:rPr>
          <w:sz w:val="24"/>
          <w:szCs w:val="24"/>
        </w:rPr>
      </w:pPr>
    </w:p>
    <w:p w14:paraId="7B50853D" w14:textId="77777777" w:rsidR="000C72C1" w:rsidRDefault="002A2E78">
      <w:pPr>
        <w:pStyle w:val="Heading1"/>
        <w:spacing w:before="240" w:after="240"/>
      </w:pPr>
      <w:bookmarkStart w:id="5" w:name="_5epaj6kukl3f" w:colFirst="0" w:colLast="0"/>
      <w:bookmarkEnd w:id="5"/>
      <w:r>
        <w:t>What promotions are they using?</w:t>
      </w:r>
    </w:p>
    <w:p w14:paraId="5B146EEB"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The basic purpose of promotion and advertisement services</w:t>
      </w:r>
      <w:r>
        <w:rPr>
          <w:sz w:val="24"/>
          <w:szCs w:val="24"/>
        </w:rPr>
        <w:t xml:space="preserve"> is to match customers with offerings and convey the right message to them.</w:t>
      </w:r>
    </w:p>
    <w:p w14:paraId="39F00DA8"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This is usually done by gathering data i.e. collection of input data (example- Customers personal and behavioral profile, inventory record and sales record)</w:t>
      </w:r>
    </w:p>
    <w:p w14:paraId="4948A92B"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There are var</w:t>
      </w:r>
      <w:r>
        <w:rPr>
          <w:sz w:val="24"/>
          <w:szCs w:val="24"/>
        </w:rPr>
        <w:t>ious promotions like-</w:t>
      </w:r>
    </w:p>
    <w:p w14:paraId="038EA6E0" w14:textId="77777777" w:rsidR="000C72C1" w:rsidRDefault="002A2E78">
      <w:pPr>
        <w:spacing w:before="240" w:after="240"/>
        <w:ind w:left="1440"/>
        <w:rPr>
          <w:sz w:val="24"/>
          <w:szCs w:val="24"/>
        </w:rPr>
      </w:pPr>
      <w:r>
        <w:rPr>
          <w:sz w:val="24"/>
          <w:szCs w:val="24"/>
        </w:rPr>
        <w:t>1-</w:t>
      </w:r>
      <w:r>
        <w:rPr>
          <w:sz w:val="14"/>
          <w:szCs w:val="14"/>
        </w:rPr>
        <w:t xml:space="preserve"> </w:t>
      </w:r>
      <w:r>
        <w:rPr>
          <w:sz w:val="14"/>
          <w:szCs w:val="14"/>
        </w:rPr>
        <w:tab/>
      </w:r>
      <w:r>
        <w:rPr>
          <w:sz w:val="24"/>
          <w:szCs w:val="24"/>
        </w:rPr>
        <w:t>Giving free gifts on birthday (While creating a new account, birthdate is to be entered)</w:t>
      </w:r>
    </w:p>
    <w:p w14:paraId="12A48119" w14:textId="77777777" w:rsidR="000C72C1" w:rsidRDefault="002A2E78">
      <w:pPr>
        <w:spacing w:before="240" w:after="240"/>
        <w:ind w:left="1440"/>
        <w:rPr>
          <w:sz w:val="24"/>
          <w:szCs w:val="24"/>
        </w:rPr>
      </w:pPr>
      <w:r>
        <w:rPr>
          <w:sz w:val="24"/>
          <w:szCs w:val="24"/>
        </w:rPr>
        <w:t>2-</w:t>
      </w:r>
      <w:r>
        <w:rPr>
          <w:sz w:val="14"/>
          <w:szCs w:val="14"/>
        </w:rPr>
        <w:t xml:space="preserve"> </w:t>
      </w:r>
      <w:r>
        <w:rPr>
          <w:sz w:val="14"/>
          <w:szCs w:val="14"/>
        </w:rPr>
        <w:tab/>
      </w:r>
      <w:r>
        <w:rPr>
          <w:sz w:val="24"/>
          <w:szCs w:val="24"/>
        </w:rPr>
        <w:t>Asking users to apply for membership so that they get free shipping and 2x points</w:t>
      </w:r>
    </w:p>
    <w:p w14:paraId="4BF94584" w14:textId="77777777" w:rsidR="000C72C1" w:rsidRDefault="002A2E78">
      <w:pPr>
        <w:spacing w:before="240" w:after="240"/>
        <w:ind w:left="1440"/>
        <w:rPr>
          <w:sz w:val="24"/>
          <w:szCs w:val="24"/>
        </w:rPr>
      </w:pPr>
      <w:r>
        <w:rPr>
          <w:sz w:val="24"/>
          <w:szCs w:val="24"/>
        </w:rPr>
        <w:t>3-</w:t>
      </w:r>
      <w:r>
        <w:rPr>
          <w:sz w:val="14"/>
          <w:szCs w:val="14"/>
        </w:rPr>
        <w:t xml:space="preserve"> </w:t>
      </w:r>
      <w:r>
        <w:rPr>
          <w:sz w:val="14"/>
          <w:szCs w:val="14"/>
        </w:rPr>
        <w:tab/>
      </w:r>
      <w:r>
        <w:rPr>
          <w:sz w:val="24"/>
          <w:szCs w:val="24"/>
        </w:rPr>
        <w:t>Gives $10 off on completing 500 points</w:t>
      </w:r>
    </w:p>
    <w:p w14:paraId="34ECC3F4" w14:textId="77777777" w:rsidR="000C72C1" w:rsidRDefault="002A2E78">
      <w:pPr>
        <w:spacing w:before="240" w:after="240"/>
        <w:ind w:left="1440"/>
        <w:rPr>
          <w:sz w:val="24"/>
          <w:szCs w:val="24"/>
        </w:rPr>
      </w:pPr>
      <w:r>
        <w:rPr>
          <w:sz w:val="24"/>
          <w:szCs w:val="24"/>
        </w:rPr>
        <w:t>4-</w:t>
      </w:r>
      <w:r>
        <w:rPr>
          <w:sz w:val="14"/>
          <w:szCs w:val="14"/>
        </w:rPr>
        <w:t xml:space="preserve"> </w:t>
      </w:r>
      <w:r>
        <w:rPr>
          <w:sz w:val="14"/>
          <w:szCs w:val="14"/>
        </w:rPr>
        <w:tab/>
      </w:r>
      <w:r>
        <w:rPr>
          <w:sz w:val="24"/>
          <w:szCs w:val="24"/>
        </w:rPr>
        <w:t>Giving s</w:t>
      </w:r>
      <w:r>
        <w:rPr>
          <w:sz w:val="24"/>
          <w:szCs w:val="24"/>
        </w:rPr>
        <w:t>ome products free for cart value of $35</w:t>
      </w:r>
    </w:p>
    <w:p w14:paraId="7A2629CD" w14:textId="77777777" w:rsidR="000C72C1" w:rsidRDefault="002A2E78">
      <w:pPr>
        <w:spacing w:before="240" w:after="240"/>
        <w:ind w:left="1440"/>
        <w:rPr>
          <w:sz w:val="24"/>
          <w:szCs w:val="24"/>
        </w:rPr>
      </w:pPr>
      <w:r>
        <w:rPr>
          <w:sz w:val="24"/>
          <w:szCs w:val="24"/>
        </w:rPr>
        <w:t>5-</w:t>
      </w:r>
      <w:r>
        <w:rPr>
          <w:sz w:val="14"/>
          <w:szCs w:val="14"/>
        </w:rPr>
        <w:t xml:space="preserve"> </w:t>
      </w:r>
      <w:r>
        <w:rPr>
          <w:sz w:val="14"/>
          <w:szCs w:val="14"/>
        </w:rPr>
        <w:tab/>
      </w:r>
      <w:r>
        <w:rPr>
          <w:sz w:val="24"/>
          <w:szCs w:val="24"/>
        </w:rPr>
        <w:t>Giving free shipping by using promo code</w:t>
      </w:r>
    </w:p>
    <w:p w14:paraId="251E8639" w14:textId="77777777" w:rsidR="000C72C1" w:rsidRDefault="002A2E78">
      <w:pPr>
        <w:spacing w:before="240" w:after="240"/>
        <w:ind w:left="1440"/>
        <w:rPr>
          <w:sz w:val="24"/>
          <w:szCs w:val="24"/>
        </w:rPr>
      </w:pPr>
      <w:r>
        <w:rPr>
          <w:sz w:val="24"/>
          <w:szCs w:val="24"/>
        </w:rPr>
        <w:t>6-</w:t>
      </w:r>
      <w:r>
        <w:rPr>
          <w:sz w:val="14"/>
          <w:szCs w:val="14"/>
        </w:rPr>
        <w:t xml:space="preserve"> </w:t>
      </w:r>
      <w:r>
        <w:rPr>
          <w:sz w:val="14"/>
          <w:szCs w:val="14"/>
        </w:rPr>
        <w:tab/>
      </w:r>
      <w:r>
        <w:rPr>
          <w:sz w:val="24"/>
          <w:szCs w:val="24"/>
        </w:rPr>
        <w:t>Allows the user to select two sample products per order</w:t>
      </w:r>
    </w:p>
    <w:p w14:paraId="1F101027" w14:textId="77777777" w:rsidR="000C72C1" w:rsidRDefault="002A2E78">
      <w:pPr>
        <w:spacing w:before="240" w:after="240"/>
        <w:ind w:left="1440"/>
        <w:rPr>
          <w:sz w:val="24"/>
          <w:szCs w:val="24"/>
        </w:rPr>
      </w:pPr>
      <w:r>
        <w:rPr>
          <w:sz w:val="24"/>
          <w:szCs w:val="24"/>
        </w:rPr>
        <w:t>7-</w:t>
      </w:r>
      <w:r>
        <w:rPr>
          <w:sz w:val="14"/>
          <w:szCs w:val="14"/>
        </w:rPr>
        <w:t xml:space="preserve"> </w:t>
      </w:r>
      <w:r>
        <w:rPr>
          <w:sz w:val="14"/>
          <w:szCs w:val="14"/>
        </w:rPr>
        <w:tab/>
      </w:r>
      <w:r>
        <w:rPr>
          <w:sz w:val="24"/>
          <w:szCs w:val="24"/>
        </w:rPr>
        <w:t>Has a credit card program that gives 15% off when  you pay using Sephora credit card</w:t>
      </w:r>
    </w:p>
    <w:p w14:paraId="46485AAB" w14:textId="77777777" w:rsidR="000C72C1" w:rsidRDefault="002A2E78">
      <w:pPr>
        <w:spacing w:before="240" w:after="240"/>
        <w:ind w:left="1440"/>
        <w:rPr>
          <w:sz w:val="24"/>
          <w:szCs w:val="24"/>
        </w:rPr>
      </w:pPr>
      <w:r>
        <w:rPr>
          <w:sz w:val="24"/>
          <w:szCs w:val="24"/>
        </w:rPr>
        <w:t>8-</w:t>
      </w:r>
      <w:r>
        <w:rPr>
          <w:sz w:val="14"/>
          <w:szCs w:val="14"/>
        </w:rPr>
        <w:t xml:space="preserve"> </w:t>
      </w:r>
      <w:r>
        <w:rPr>
          <w:sz w:val="14"/>
          <w:szCs w:val="14"/>
        </w:rPr>
        <w:tab/>
      </w:r>
      <w:r>
        <w:rPr>
          <w:sz w:val="24"/>
          <w:szCs w:val="24"/>
        </w:rPr>
        <w:t xml:space="preserve">Gives products as </w:t>
      </w:r>
      <w:r>
        <w:rPr>
          <w:sz w:val="24"/>
          <w:szCs w:val="24"/>
        </w:rPr>
        <w:t>rewards when 100 points are completed</w:t>
      </w:r>
    </w:p>
    <w:p w14:paraId="60CB3C4B" w14:textId="77777777" w:rsidR="000C72C1" w:rsidRDefault="002A2E78">
      <w:pPr>
        <w:spacing w:before="240" w:after="240"/>
        <w:ind w:left="1440"/>
        <w:rPr>
          <w:sz w:val="24"/>
          <w:szCs w:val="24"/>
        </w:rPr>
      </w:pPr>
      <w:r>
        <w:rPr>
          <w:sz w:val="24"/>
          <w:szCs w:val="24"/>
        </w:rPr>
        <w:t xml:space="preserve"> </w:t>
      </w:r>
    </w:p>
    <w:p w14:paraId="6FD4F1D8" w14:textId="77777777" w:rsidR="000C72C1" w:rsidRDefault="002A2E78">
      <w:pPr>
        <w:pStyle w:val="Heading1"/>
        <w:spacing w:before="240" w:after="240"/>
      </w:pPr>
      <w:bookmarkStart w:id="6" w:name="_7o926slw9iau" w:colFirst="0" w:colLast="0"/>
      <w:bookmarkEnd w:id="6"/>
      <w:r>
        <w:t>What algorithmic marketing services are they using?</w:t>
      </w:r>
    </w:p>
    <w:p w14:paraId="574EDB30"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The marketing mix model defines four factors which are product, promotion, price, and place that company controls to influence consumer purchase decisions</w:t>
      </w:r>
    </w:p>
    <w:p w14:paraId="073B93B0" w14:textId="77777777" w:rsidR="000C72C1" w:rsidRDefault="002A2E78">
      <w:pPr>
        <w:spacing w:before="240" w:after="240"/>
        <w:rPr>
          <w:sz w:val="24"/>
          <w:szCs w:val="24"/>
        </w:rPr>
      </w:pPr>
      <w:r>
        <w:rPr>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Marketing mix model can be broken down into functional services depending on the industry and business model of a particular company.</w:t>
      </w:r>
    </w:p>
    <w:p w14:paraId="139D72D9"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Sephora follows the business-to-consumer (B2C)  business model, here the mixed model is broken into defining six maj</w:t>
      </w:r>
      <w:r>
        <w:rPr>
          <w:sz w:val="24"/>
          <w:szCs w:val="24"/>
        </w:rPr>
        <w:t>or functional services: promotions, advertisements, search, recommendations, pricing, and assortment.</w:t>
      </w:r>
    </w:p>
    <w:p w14:paraId="1A4BB33F"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Promotion and Advertisements- There is a lot of promotion on the website, new, fast selling and popular products are advertised, products of their own brand are advertised on top of the page.</w:t>
      </w:r>
    </w:p>
    <w:p w14:paraId="65282524"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Search and Recommendation- This service requires understanding the purchasing intent of the customer and match it with the right product which is in a similar price range and is advertised and promoted by a particular company. Sephora also has a feature of</w:t>
      </w:r>
      <w:r>
        <w:rPr>
          <w:sz w:val="24"/>
          <w:szCs w:val="24"/>
        </w:rPr>
        <w:t xml:space="preserve"> expert advice in which suggestions are given by experts on what product to buy if the user is confused.</w:t>
      </w:r>
    </w:p>
    <w:p w14:paraId="5025CB31"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Pricing and Assortments- The price of the product recommended depends on the price of products that are already bought or are in the cart. The pri</w:t>
      </w:r>
      <w:r>
        <w:rPr>
          <w:sz w:val="24"/>
          <w:szCs w:val="24"/>
        </w:rPr>
        <w:t>cing and assortments model is used to price the products and arrange them in a particular way so that the user just continues to see the list of recommended products.</w:t>
      </w:r>
    </w:p>
    <w:p w14:paraId="54F0ECF8" w14:textId="77777777" w:rsidR="000C72C1" w:rsidRDefault="002A2E78">
      <w:pPr>
        <w:spacing w:before="240" w:after="240"/>
        <w:rPr>
          <w:sz w:val="24"/>
          <w:szCs w:val="24"/>
        </w:rPr>
      </w:pPr>
      <w:r>
        <w:rPr>
          <w:sz w:val="24"/>
          <w:szCs w:val="24"/>
        </w:rPr>
        <w:t xml:space="preserve"> </w:t>
      </w:r>
    </w:p>
    <w:p w14:paraId="39BFBB96" w14:textId="77777777" w:rsidR="000C72C1" w:rsidRDefault="002A2E78">
      <w:pPr>
        <w:pStyle w:val="Heading1"/>
        <w:spacing w:before="240"/>
      </w:pPr>
      <w:bookmarkStart w:id="7" w:name="_3j5txfuwxwyp" w:colFirst="0" w:colLast="0"/>
      <w:bookmarkEnd w:id="7"/>
      <w:r>
        <w:t>What datasets do you think you will need to build these algorithmic services?</w:t>
      </w:r>
    </w:p>
    <w:p w14:paraId="0B8C4D00"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Data</w:t>
      </w:r>
      <w:r>
        <w:rPr>
          <w:sz w:val="24"/>
          <w:szCs w:val="24"/>
        </w:rPr>
        <w:t>set will consist of customers’ personal (gender, age) and behavioral profiles (products which are added to cart/ wish list, the price range of products which user has purchased) and, inventory data (to show the products for recommendation and advertisement</w:t>
      </w:r>
      <w:r>
        <w:rPr>
          <w:sz w:val="24"/>
          <w:szCs w:val="24"/>
        </w:rPr>
        <w:t>), and sales records ( sales record of user in order to predict new product)</w:t>
      </w:r>
    </w:p>
    <w:p w14:paraId="2072B4DF" w14:textId="77777777" w:rsidR="000C72C1" w:rsidRDefault="002A2E78">
      <w:pPr>
        <w:spacing w:before="240"/>
        <w:rPr>
          <w:sz w:val="24"/>
          <w:szCs w:val="24"/>
        </w:rPr>
      </w:pPr>
      <w:proofErr w:type="spellStart"/>
      <w:r>
        <w:t>a.How</w:t>
      </w:r>
      <w:proofErr w:type="spellEnd"/>
      <w:r>
        <w:t xml:space="preserve"> frequently will data change?</w:t>
      </w:r>
    </w:p>
    <w:p w14:paraId="6B918781"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This data will change every time when new products are added to cart/ wish list, and whenever a new purchase is made.</w:t>
      </w:r>
    </w:p>
    <w:p w14:paraId="49085E6B" w14:textId="77777777" w:rsidR="000C72C1" w:rsidRDefault="002A2E78">
      <w:pPr>
        <w:spacing w:before="240"/>
        <w:rPr>
          <w:sz w:val="24"/>
          <w:szCs w:val="24"/>
        </w:rPr>
      </w:pPr>
      <w:proofErr w:type="spellStart"/>
      <w:r>
        <w:t>b.How</w:t>
      </w:r>
      <w:proofErr w:type="spellEnd"/>
      <w:r>
        <w:t xml:space="preserve"> would you store</w:t>
      </w:r>
      <w:r>
        <w:t xml:space="preserve"> these datasets?</w:t>
      </w:r>
    </w:p>
    <w:p w14:paraId="611B00C4"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Technology like machine learning and AI, I-SDS (Intelligent Software Designed Storage) systems which work like the human brain in order to develop intelligently, personalized storage systems can be used. This technology compiles all t</w:t>
      </w:r>
      <w:r>
        <w:rPr>
          <w:sz w:val="24"/>
          <w:szCs w:val="24"/>
        </w:rPr>
        <w:t xml:space="preserve">he data and </w:t>
      </w:r>
      <w:r>
        <w:rPr>
          <w:sz w:val="24"/>
          <w:szCs w:val="24"/>
        </w:rPr>
        <w:lastRenderedPageBreak/>
        <w:t>sorts it, which allows speedy and efficient storage. This type of data can be stored on third-party cloud storage.</w:t>
      </w:r>
    </w:p>
    <w:p w14:paraId="63F94D7F" w14:textId="77777777" w:rsidR="000C72C1" w:rsidRDefault="002A2E78">
      <w:pPr>
        <w:spacing w:before="240" w:after="240"/>
        <w:rPr>
          <w:sz w:val="24"/>
          <w:szCs w:val="24"/>
        </w:rPr>
      </w:pPr>
      <w:r>
        <w:rPr>
          <w:sz w:val="24"/>
          <w:szCs w:val="24"/>
        </w:rPr>
        <w:t xml:space="preserve"> </w:t>
      </w:r>
    </w:p>
    <w:p w14:paraId="6E1EE95C" w14:textId="77777777" w:rsidR="000C72C1" w:rsidRDefault="002A2E78">
      <w:pPr>
        <w:pStyle w:val="Heading1"/>
        <w:spacing w:before="240" w:after="240"/>
      </w:pPr>
      <w:bookmarkStart w:id="8" w:name="_8dr6wrl4x3hs" w:colFirst="0" w:colLast="0"/>
      <w:bookmarkEnd w:id="8"/>
      <w:r>
        <w:t>Review the jobs/career site and search for Data/ Data science positions(</w:t>
      </w:r>
      <w:hyperlink r:id="rId4" w:anchor="below-the-fold">
        <w:r>
          <w:rPr>
            <w:color w:val="1155CC"/>
            <w:u w:val="single"/>
          </w:rPr>
          <w:t>https://www.stitchfix.com/careers/jobs#below-the-fold</w:t>
        </w:r>
      </w:hyperlink>
      <w:r>
        <w:t xml:space="preserve">). After review of the </w:t>
      </w:r>
      <w:proofErr w:type="spellStart"/>
      <w:r>
        <w:t>site,what</w:t>
      </w:r>
      <w:proofErr w:type="spellEnd"/>
      <w:r>
        <w:t xml:space="preserve"> technologies and programmatic services is the company using?</w:t>
      </w:r>
    </w:p>
    <w:p w14:paraId="32EB61AA"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Prototype, test, and deploy algorithms that continue to improve upon the user exp</w:t>
      </w:r>
      <w:r>
        <w:rPr>
          <w:sz w:val="24"/>
          <w:szCs w:val="24"/>
        </w:rPr>
        <w:t>erience</w:t>
      </w:r>
    </w:p>
    <w:p w14:paraId="0B0E7853"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Build new 0 to 1 algorithmic capability that delivers personalized content to clients</w:t>
      </w:r>
    </w:p>
    <w:p w14:paraId="452AB928"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Develop, lead and execute the strategic vision of client-facing search</w:t>
      </w:r>
    </w:p>
    <w:p w14:paraId="130E056E"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Build natural language processing systems</w:t>
      </w:r>
    </w:p>
    <w:p w14:paraId="1BF314E5"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Develop and use complex Bayes</w:t>
      </w:r>
      <w:r>
        <w:rPr>
          <w:sz w:val="24"/>
          <w:szCs w:val="24"/>
        </w:rPr>
        <w:t>ian and time-series models for prediction and inference</w:t>
      </w:r>
    </w:p>
    <w:p w14:paraId="5775570D" w14:textId="77777777" w:rsidR="000C72C1" w:rsidRDefault="002A2E78">
      <w:pPr>
        <w:spacing w:before="240" w:after="240"/>
        <w:rPr>
          <w:sz w:val="24"/>
          <w:szCs w:val="24"/>
        </w:rPr>
      </w:pPr>
      <w:r>
        <w:rPr>
          <w:sz w:val="24"/>
          <w:szCs w:val="24"/>
        </w:rPr>
        <w:t xml:space="preserve"> </w:t>
      </w:r>
    </w:p>
    <w:p w14:paraId="4B9980F6" w14:textId="77777777" w:rsidR="000C72C1" w:rsidRDefault="002A2E78">
      <w:pPr>
        <w:pStyle w:val="Heading1"/>
        <w:spacing w:before="240" w:after="240"/>
      </w:pPr>
      <w:bookmarkStart w:id="9" w:name="_fshm9zj1n5yn" w:colFirst="0" w:colLast="0"/>
      <w:bookmarkEnd w:id="9"/>
      <w:r>
        <w:t>How is the company tracking visitors?</w:t>
      </w:r>
    </w:p>
    <w:p w14:paraId="5AF54524"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Sephora uses the Google Analytics 360 Suite to understand purchase trends when customers view a Sephora ad online or on mobile</w:t>
      </w:r>
    </w:p>
    <w:p w14:paraId="0E6A65E0"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 xml:space="preserve">Sephora also uses </w:t>
      </w:r>
      <w:proofErr w:type="spellStart"/>
      <w:r>
        <w:rPr>
          <w:sz w:val="24"/>
          <w:szCs w:val="24"/>
        </w:rPr>
        <w:t>TikTo</w:t>
      </w:r>
      <w:r>
        <w:rPr>
          <w:sz w:val="24"/>
          <w:szCs w:val="24"/>
        </w:rPr>
        <w:t>k</w:t>
      </w:r>
      <w:proofErr w:type="spellEnd"/>
      <w:r>
        <w:rPr>
          <w:sz w:val="24"/>
          <w:szCs w:val="24"/>
        </w:rPr>
        <w:t xml:space="preserve"> Analytics</w:t>
      </w:r>
    </w:p>
    <w:p w14:paraId="22D2F627" w14:textId="77777777" w:rsidR="000C72C1" w:rsidRDefault="000C72C1">
      <w:pPr>
        <w:spacing w:before="240" w:after="240"/>
        <w:rPr>
          <w:sz w:val="24"/>
          <w:szCs w:val="24"/>
        </w:rPr>
      </w:pPr>
    </w:p>
    <w:p w14:paraId="1239FD5A" w14:textId="77777777" w:rsidR="000C72C1" w:rsidRDefault="002A2E78">
      <w:pPr>
        <w:pStyle w:val="Heading1"/>
      </w:pPr>
      <w:bookmarkStart w:id="10" w:name="_s1rvujc2pn2n" w:colFirst="0" w:colLast="0"/>
      <w:bookmarkEnd w:id="10"/>
      <w:r>
        <w:lastRenderedPageBreak/>
        <w:t xml:space="preserve">Part 2- </w:t>
      </w:r>
    </w:p>
    <w:p w14:paraId="55B92E99" w14:textId="77777777" w:rsidR="000C72C1" w:rsidRDefault="002A2E78">
      <w:pPr>
        <w:ind w:right="-13760"/>
        <w:rPr>
          <w:sz w:val="24"/>
          <w:szCs w:val="24"/>
          <w:highlight w:val="white"/>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highlight w:val="white"/>
        </w:rPr>
        <w:t xml:space="preserve">Your company is embarking on a project to build a marketing dashboard using </w:t>
      </w:r>
    </w:p>
    <w:p w14:paraId="3C3D99AB" w14:textId="77777777" w:rsidR="000C72C1" w:rsidRDefault="002A2E78">
      <w:pPr>
        <w:ind w:right="-13760"/>
        <w:rPr>
          <w:sz w:val="24"/>
          <w:szCs w:val="24"/>
          <w:highlight w:val="white"/>
        </w:rPr>
      </w:pPr>
      <w:r>
        <w:rPr>
          <w:sz w:val="24"/>
          <w:szCs w:val="24"/>
          <w:highlight w:val="white"/>
        </w:rPr>
        <w:t xml:space="preserve">Snowflake &amp; an analytics tool of your choice. They have asked you to build a prototype </w:t>
      </w:r>
    </w:p>
    <w:p w14:paraId="223D1927" w14:textId="77777777" w:rsidR="000C72C1" w:rsidRDefault="002A2E78">
      <w:pPr>
        <w:ind w:right="-13760"/>
        <w:rPr>
          <w:sz w:val="24"/>
          <w:szCs w:val="24"/>
          <w:highlight w:val="white"/>
        </w:rPr>
      </w:pPr>
      <w:r>
        <w:rPr>
          <w:sz w:val="24"/>
          <w:szCs w:val="24"/>
          <w:highlight w:val="white"/>
        </w:rPr>
        <w:t>and discuss the use case.</w:t>
      </w:r>
    </w:p>
    <w:p w14:paraId="1CFAB374" w14:textId="77777777" w:rsidR="000C72C1" w:rsidRDefault="000C72C1">
      <w:pPr>
        <w:rPr>
          <w:sz w:val="24"/>
          <w:szCs w:val="24"/>
          <w:highlight w:val="white"/>
        </w:rPr>
      </w:pPr>
    </w:p>
    <w:p w14:paraId="58C32B27" w14:textId="77777777" w:rsidR="000C72C1" w:rsidRDefault="002A2E78">
      <w:pPr>
        <w:ind w:right="-13760"/>
        <w:rPr>
          <w:sz w:val="24"/>
          <w:szCs w:val="24"/>
          <w:highlight w:val="white"/>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highlight w:val="white"/>
        </w:rPr>
        <w:t>Design:</w:t>
      </w:r>
    </w:p>
    <w:p w14:paraId="525B51FB" w14:textId="77777777" w:rsidR="000C72C1" w:rsidRDefault="000C72C1">
      <w:pPr>
        <w:rPr>
          <w:b/>
        </w:rPr>
      </w:pPr>
    </w:p>
    <w:p w14:paraId="1464E9B8" w14:textId="77777777" w:rsidR="000C72C1" w:rsidRDefault="002A2E78">
      <w:pPr>
        <w:pStyle w:val="Heading1"/>
        <w:spacing w:after="0"/>
        <w:ind w:right="-13760"/>
      </w:pPr>
      <w:bookmarkStart w:id="11" w:name="_igf9y2nm39r" w:colFirst="0" w:colLast="0"/>
      <w:bookmarkEnd w:id="11"/>
      <w:r>
        <w:t xml:space="preserve">Start with the TPC-DS Dataset from Snowflake. Design a dashboard that will </w:t>
      </w:r>
      <w:proofErr w:type="spellStart"/>
      <w:r>
        <w:t>leverageQueries</w:t>
      </w:r>
      <w:proofErr w:type="spellEnd"/>
      <w:r>
        <w:t xml:space="preserve"> from Snowflake to build the dashboard.</w:t>
      </w:r>
    </w:p>
    <w:p w14:paraId="7E670205" w14:textId="77777777" w:rsidR="000C72C1" w:rsidRDefault="000C72C1">
      <w:pPr>
        <w:ind w:right="-13760"/>
        <w:rPr>
          <w:sz w:val="24"/>
          <w:szCs w:val="24"/>
          <w:highlight w:val="white"/>
        </w:rPr>
      </w:pPr>
    </w:p>
    <w:p w14:paraId="50C57346" w14:textId="77777777" w:rsidR="000C72C1" w:rsidRDefault="002A2E78">
      <w:pPr>
        <w:ind w:right="-13760"/>
        <w:rPr>
          <w:sz w:val="24"/>
          <w:szCs w:val="24"/>
        </w:rPr>
      </w:pPr>
      <w:r>
        <w:rPr>
          <w:b/>
          <w:sz w:val="24"/>
          <w:szCs w:val="24"/>
        </w:rPr>
        <w:t xml:space="preserve">·   </w:t>
      </w:r>
      <w:r>
        <w:rPr>
          <w:b/>
          <w:sz w:val="24"/>
          <w:szCs w:val="24"/>
        </w:rPr>
        <w:tab/>
        <w:t>Query 40</w:t>
      </w:r>
      <w:r>
        <w:rPr>
          <w:sz w:val="24"/>
          <w:szCs w:val="24"/>
        </w:rPr>
        <w:t xml:space="preserve">- Compute the impact of an item price change on the sales by computing the total </w:t>
      </w:r>
    </w:p>
    <w:p w14:paraId="41E42F34" w14:textId="77777777" w:rsidR="000C72C1" w:rsidRDefault="002A2E78">
      <w:pPr>
        <w:ind w:right="-13760"/>
        <w:rPr>
          <w:sz w:val="24"/>
          <w:szCs w:val="24"/>
        </w:rPr>
      </w:pPr>
      <w:r>
        <w:rPr>
          <w:sz w:val="24"/>
          <w:szCs w:val="24"/>
        </w:rPr>
        <w:t>sales for items in a 30 day pe</w:t>
      </w:r>
      <w:r>
        <w:rPr>
          <w:sz w:val="24"/>
          <w:szCs w:val="24"/>
        </w:rPr>
        <w:t xml:space="preserve">riod before and after the price change. Group the items by location of </w:t>
      </w:r>
    </w:p>
    <w:p w14:paraId="69F3B182" w14:textId="77777777" w:rsidR="000C72C1" w:rsidRDefault="002A2E78">
      <w:pPr>
        <w:ind w:right="-13760"/>
        <w:rPr>
          <w:sz w:val="24"/>
          <w:szCs w:val="24"/>
        </w:rPr>
      </w:pPr>
      <w:r>
        <w:rPr>
          <w:sz w:val="24"/>
          <w:szCs w:val="24"/>
        </w:rPr>
        <w:t>the warehouse where they were delivered from. Qualification Substitution Parameters</w:t>
      </w:r>
    </w:p>
    <w:p w14:paraId="44EDBD57" w14:textId="77777777" w:rsidR="000C72C1" w:rsidRDefault="002A2E78">
      <w:pPr>
        <w:ind w:right="-13760"/>
        <w:rPr>
          <w:sz w:val="24"/>
          <w:szCs w:val="24"/>
        </w:rPr>
      </w:pPr>
      <w:r>
        <w:rPr>
          <w:sz w:val="24"/>
          <w:szCs w:val="24"/>
        </w:rPr>
        <w:t xml:space="preserve">• SALES_DATE.01 = 2000-03-11 </w:t>
      </w:r>
    </w:p>
    <w:p w14:paraId="6F8588C5" w14:textId="77777777" w:rsidR="000C72C1" w:rsidRDefault="002A2E78">
      <w:pPr>
        <w:ind w:right="-13760"/>
        <w:rPr>
          <w:sz w:val="24"/>
          <w:szCs w:val="24"/>
          <w:highlight w:val="white"/>
        </w:rPr>
      </w:pPr>
      <w:r>
        <w:rPr>
          <w:sz w:val="24"/>
          <w:szCs w:val="24"/>
        </w:rPr>
        <w:t>• YEAR.01 = 2000</w:t>
      </w:r>
    </w:p>
    <w:p w14:paraId="70DCE96C" w14:textId="77777777" w:rsidR="000C72C1" w:rsidRDefault="000C72C1">
      <w:pPr>
        <w:ind w:right="-13760"/>
        <w:rPr>
          <w:sz w:val="24"/>
          <w:szCs w:val="24"/>
          <w:highlight w:val="white"/>
        </w:rPr>
      </w:pPr>
    </w:p>
    <w:p w14:paraId="65F3B7D0" w14:textId="77777777" w:rsidR="000C72C1" w:rsidRDefault="002A2E78">
      <w:pPr>
        <w:ind w:right="-13760"/>
        <w:rPr>
          <w:i/>
          <w:sz w:val="24"/>
          <w:szCs w:val="24"/>
          <w:highlight w:val="yellow"/>
        </w:rPr>
      </w:pPr>
      <w:proofErr w:type="spellStart"/>
      <w:r>
        <w:rPr>
          <w:i/>
          <w:sz w:val="24"/>
          <w:szCs w:val="24"/>
          <w:highlight w:val="yellow"/>
        </w:rPr>
        <w:t>cs_sales_price</w:t>
      </w:r>
      <w:proofErr w:type="spellEnd"/>
      <w:r>
        <w:rPr>
          <w:i/>
          <w:sz w:val="24"/>
          <w:szCs w:val="24"/>
          <w:highlight w:val="yellow"/>
        </w:rPr>
        <w:t xml:space="preserve"> - </w:t>
      </w:r>
      <w:proofErr w:type="spellStart"/>
      <w:r>
        <w:rPr>
          <w:i/>
          <w:sz w:val="24"/>
          <w:szCs w:val="24"/>
          <w:highlight w:val="yellow"/>
        </w:rPr>
        <w:t>cr_refunded_cash</w:t>
      </w:r>
      <w:proofErr w:type="spellEnd"/>
      <w:r>
        <w:rPr>
          <w:i/>
          <w:sz w:val="24"/>
          <w:szCs w:val="24"/>
          <w:highlight w:val="yellow"/>
        </w:rPr>
        <w:t xml:space="preserve"> as </w:t>
      </w:r>
      <w:proofErr w:type="spellStart"/>
      <w:r>
        <w:rPr>
          <w:i/>
          <w:sz w:val="24"/>
          <w:szCs w:val="24"/>
          <w:highlight w:val="yellow"/>
        </w:rPr>
        <w:t>sales_before</w:t>
      </w:r>
      <w:proofErr w:type="spellEnd"/>
    </w:p>
    <w:p w14:paraId="51DF8FD6" w14:textId="77777777" w:rsidR="000C72C1" w:rsidRDefault="002A2E78">
      <w:pPr>
        <w:ind w:right="-13760"/>
        <w:rPr>
          <w:i/>
          <w:sz w:val="24"/>
          <w:szCs w:val="24"/>
          <w:highlight w:val="yellow"/>
        </w:rPr>
      </w:pPr>
      <w:proofErr w:type="spellStart"/>
      <w:r>
        <w:rPr>
          <w:i/>
          <w:sz w:val="24"/>
          <w:szCs w:val="24"/>
          <w:highlight w:val="yellow"/>
        </w:rPr>
        <w:t>cs</w:t>
      </w:r>
      <w:r>
        <w:rPr>
          <w:i/>
          <w:sz w:val="24"/>
          <w:szCs w:val="24"/>
          <w:highlight w:val="yellow"/>
        </w:rPr>
        <w:t>_sales_price</w:t>
      </w:r>
      <w:proofErr w:type="spellEnd"/>
      <w:r>
        <w:rPr>
          <w:i/>
          <w:sz w:val="24"/>
          <w:szCs w:val="24"/>
          <w:highlight w:val="yellow"/>
        </w:rPr>
        <w:t xml:space="preserve"> - </w:t>
      </w:r>
      <w:proofErr w:type="spellStart"/>
      <w:r>
        <w:rPr>
          <w:i/>
          <w:sz w:val="24"/>
          <w:szCs w:val="24"/>
          <w:highlight w:val="yellow"/>
        </w:rPr>
        <w:t>cr_refunded_cash</w:t>
      </w:r>
      <w:proofErr w:type="spellEnd"/>
      <w:r>
        <w:rPr>
          <w:i/>
          <w:sz w:val="24"/>
          <w:szCs w:val="24"/>
          <w:highlight w:val="yellow"/>
        </w:rPr>
        <w:t xml:space="preserve"> as </w:t>
      </w:r>
      <w:proofErr w:type="spellStart"/>
      <w:r>
        <w:rPr>
          <w:i/>
          <w:sz w:val="24"/>
          <w:szCs w:val="24"/>
          <w:highlight w:val="yellow"/>
        </w:rPr>
        <w:t>sales_after</w:t>
      </w:r>
      <w:proofErr w:type="spellEnd"/>
    </w:p>
    <w:p w14:paraId="089DE674" w14:textId="77777777" w:rsidR="000C72C1" w:rsidRDefault="000C72C1">
      <w:pPr>
        <w:ind w:right="-13760"/>
        <w:rPr>
          <w:b/>
          <w:sz w:val="24"/>
          <w:szCs w:val="24"/>
        </w:rPr>
      </w:pPr>
    </w:p>
    <w:p w14:paraId="2C9E9E39" w14:textId="77777777" w:rsidR="000C72C1" w:rsidRDefault="002A2E78">
      <w:pPr>
        <w:ind w:right="-13760"/>
        <w:rPr>
          <w:sz w:val="24"/>
          <w:szCs w:val="24"/>
        </w:rPr>
      </w:pPr>
      <w:r>
        <w:rPr>
          <w:b/>
          <w:sz w:val="24"/>
          <w:szCs w:val="24"/>
        </w:rPr>
        <w:t xml:space="preserve">·   </w:t>
      </w:r>
      <w:r>
        <w:rPr>
          <w:b/>
          <w:sz w:val="24"/>
          <w:szCs w:val="24"/>
        </w:rPr>
        <w:tab/>
      </w:r>
      <w:r>
        <w:rPr>
          <w:sz w:val="24"/>
          <w:szCs w:val="24"/>
        </w:rPr>
        <w:t xml:space="preserve">Used the result generated by the above query (Columns generated- </w:t>
      </w:r>
      <w:proofErr w:type="spellStart"/>
      <w:r>
        <w:rPr>
          <w:sz w:val="24"/>
          <w:szCs w:val="24"/>
        </w:rPr>
        <w:t>i_item_id</w:t>
      </w:r>
      <w:proofErr w:type="spellEnd"/>
      <w:r>
        <w:rPr>
          <w:sz w:val="24"/>
          <w:szCs w:val="24"/>
        </w:rPr>
        <w:t xml:space="preserve">, </w:t>
      </w:r>
      <w:proofErr w:type="spellStart"/>
      <w:r>
        <w:rPr>
          <w:sz w:val="24"/>
          <w:szCs w:val="24"/>
        </w:rPr>
        <w:t>w_state</w:t>
      </w:r>
      <w:proofErr w:type="spellEnd"/>
      <w:r>
        <w:rPr>
          <w:sz w:val="24"/>
          <w:szCs w:val="24"/>
        </w:rPr>
        <w:t xml:space="preserve">, </w:t>
      </w:r>
    </w:p>
    <w:p w14:paraId="5C28BF61" w14:textId="77777777" w:rsidR="000C72C1" w:rsidRDefault="002A2E78">
      <w:pPr>
        <w:ind w:right="-13760"/>
        <w:rPr>
          <w:sz w:val="24"/>
          <w:szCs w:val="24"/>
        </w:rPr>
      </w:pPr>
      <w:proofErr w:type="spellStart"/>
      <w:r>
        <w:rPr>
          <w:sz w:val="24"/>
          <w:szCs w:val="24"/>
        </w:rPr>
        <w:t>price_before</w:t>
      </w:r>
      <w:proofErr w:type="spellEnd"/>
      <w:r>
        <w:rPr>
          <w:sz w:val="24"/>
          <w:szCs w:val="24"/>
        </w:rPr>
        <w:t xml:space="preserve">, </w:t>
      </w:r>
      <w:proofErr w:type="spellStart"/>
      <w:r>
        <w:rPr>
          <w:sz w:val="24"/>
          <w:szCs w:val="24"/>
        </w:rPr>
        <w:t>price_after</w:t>
      </w:r>
      <w:proofErr w:type="spellEnd"/>
      <w:r>
        <w:rPr>
          <w:sz w:val="24"/>
          <w:szCs w:val="24"/>
        </w:rPr>
        <w:t>) to build a dashboard along with the below query result to obtain clear</w:t>
      </w:r>
    </w:p>
    <w:p w14:paraId="2242E1CE" w14:textId="77777777" w:rsidR="000C72C1" w:rsidRDefault="002A2E78">
      <w:pPr>
        <w:ind w:right="-13760"/>
        <w:rPr>
          <w:sz w:val="24"/>
          <w:szCs w:val="24"/>
        </w:rPr>
      </w:pPr>
      <w:r>
        <w:rPr>
          <w:sz w:val="24"/>
          <w:szCs w:val="24"/>
        </w:rPr>
        <w:t>visualization.</w:t>
      </w:r>
    </w:p>
    <w:p w14:paraId="7ADD4F15" w14:textId="77777777" w:rsidR="000C72C1" w:rsidRDefault="000C72C1">
      <w:pPr>
        <w:ind w:right="-13760"/>
        <w:rPr>
          <w:sz w:val="24"/>
          <w:szCs w:val="24"/>
        </w:rPr>
      </w:pPr>
    </w:p>
    <w:p w14:paraId="172FE220" w14:textId="77777777" w:rsidR="000C72C1" w:rsidRDefault="002A2E78">
      <w:pPr>
        <w:ind w:right="-13760"/>
        <w:rPr>
          <w:i/>
          <w:sz w:val="24"/>
          <w:szCs w:val="24"/>
        </w:rPr>
      </w:pPr>
      <w:r>
        <w:rPr>
          <w:sz w:val="24"/>
          <w:szCs w:val="24"/>
        </w:rPr>
        <w:t xml:space="preserve">·  </w:t>
      </w:r>
      <w:r>
        <w:rPr>
          <w:sz w:val="24"/>
          <w:szCs w:val="24"/>
        </w:rPr>
        <w:t xml:space="preserve"> </w:t>
      </w:r>
      <w:r>
        <w:rPr>
          <w:sz w:val="24"/>
          <w:szCs w:val="24"/>
        </w:rPr>
        <w:tab/>
        <w:t xml:space="preserve">Fired query - </w:t>
      </w:r>
      <w:r>
        <w:rPr>
          <w:i/>
          <w:sz w:val="24"/>
          <w:szCs w:val="24"/>
        </w:rPr>
        <w:t xml:space="preserve">select * from item join </w:t>
      </w:r>
      <w:proofErr w:type="spellStart"/>
      <w:r>
        <w:rPr>
          <w:i/>
          <w:sz w:val="24"/>
          <w:szCs w:val="24"/>
        </w:rPr>
        <w:t>catlog_sales</w:t>
      </w:r>
      <w:proofErr w:type="spellEnd"/>
      <w:r>
        <w:rPr>
          <w:i/>
          <w:sz w:val="24"/>
          <w:szCs w:val="24"/>
        </w:rPr>
        <w:t xml:space="preserve"> on </w:t>
      </w:r>
      <w:proofErr w:type="spellStart"/>
      <w:r>
        <w:rPr>
          <w:i/>
          <w:sz w:val="24"/>
          <w:szCs w:val="24"/>
        </w:rPr>
        <w:t>item.i_item_sk</w:t>
      </w:r>
      <w:proofErr w:type="spellEnd"/>
      <w:r>
        <w:rPr>
          <w:i/>
          <w:sz w:val="24"/>
          <w:szCs w:val="24"/>
        </w:rPr>
        <w:t xml:space="preserve">= </w:t>
      </w:r>
      <w:proofErr w:type="spellStart"/>
      <w:r>
        <w:rPr>
          <w:i/>
          <w:sz w:val="24"/>
          <w:szCs w:val="24"/>
        </w:rPr>
        <w:t>catlog_sales.cs_item_sk</w:t>
      </w:r>
      <w:proofErr w:type="spellEnd"/>
      <w:r>
        <w:rPr>
          <w:i/>
          <w:sz w:val="24"/>
          <w:szCs w:val="24"/>
        </w:rPr>
        <w:t>;</w:t>
      </w:r>
    </w:p>
    <w:p w14:paraId="2302A517" w14:textId="77777777" w:rsidR="000C72C1" w:rsidRDefault="002A2E78">
      <w:pPr>
        <w:ind w:right="-13760"/>
        <w:rPr>
          <w:sz w:val="24"/>
          <w:szCs w:val="24"/>
        </w:rPr>
      </w:pPr>
      <w:r>
        <w:rPr>
          <w:sz w:val="24"/>
          <w:szCs w:val="24"/>
        </w:rPr>
        <w:t xml:space="preserve">to get product name, category and other details of the items/ products whose </w:t>
      </w:r>
      <w:proofErr w:type="spellStart"/>
      <w:r>
        <w:rPr>
          <w:sz w:val="24"/>
          <w:szCs w:val="24"/>
        </w:rPr>
        <w:t>i_item_id</w:t>
      </w:r>
      <w:proofErr w:type="spellEnd"/>
      <w:r>
        <w:rPr>
          <w:sz w:val="24"/>
          <w:szCs w:val="24"/>
        </w:rPr>
        <w:t xml:space="preserve"> is</w:t>
      </w:r>
    </w:p>
    <w:p w14:paraId="3784376D" w14:textId="77777777" w:rsidR="000C72C1" w:rsidRDefault="002A2E78">
      <w:pPr>
        <w:ind w:right="-13760"/>
        <w:rPr>
          <w:sz w:val="24"/>
          <w:szCs w:val="24"/>
        </w:rPr>
      </w:pPr>
      <w:r>
        <w:rPr>
          <w:sz w:val="24"/>
          <w:szCs w:val="24"/>
        </w:rPr>
        <w:t>obtained as result in query 40.</w:t>
      </w:r>
    </w:p>
    <w:p w14:paraId="664F22CB" w14:textId="77777777" w:rsidR="000C72C1" w:rsidRDefault="000C72C1">
      <w:pPr>
        <w:ind w:right="-13760"/>
        <w:rPr>
          <w:sz w:val="24"/>
          <w:szCs w:val="24"/>
        </w:rPr>
      </w:pPr>
    </w:p>
    <w:p w14:paraId="04F6A98E" w14:textId="77777777" w:rsidR="000C72C1" w:rsidRDefault="002A2E78">
      <w:pPr>
        <w:ind w:right="-13760"/>
        <w:rPr>
          <w:sz w:val="24"/>
          <w:szCs w:val="24"/>
        </w:rPr>
      </w:pPr>
      <w:r>
        <w:rPr>
          <w:sz w:val="24"/>
          <w:szCs w:val="24"/>
        </w:rPr>
        <w:t xml:space="preserve">·   </w:t>
      </w:r>
      <w:r>
        <w:rPr>
          <w:sz w:val="24"/>
          <w:szCs w:val="24"/>
        </w:rPr>
        <w:tab/>
        <w:t xml:space="preserve">Dashboard- </w:t>
      </w:r>
    </w:p>
    <w:p w14:paraId="05D35DF8" w14:textId="77777777" w:rsidR="000C72C1" w:rsidRDefault="002A2E78">
      <w:pPr>
        <w:ind w:right="-13760"/>
        <w:rPr>
          <w:sz w:val="24"/>
          <w:szCs w:val="24"/>
        </w:rPr>
      </w:pPr>
      <w:r>
        <w:rPr>
          <w:noProof/>
          <w:sz w:val="24"/>
          <w:szCs w:val="24"/>
        </w:rPr>
        <w:lastRenderedPageBreak/>
        <w:drawing>
          <wp:inline distT="114300" distB="114300" distL="114300" distR="114300" wp14:anchorId="292A637F" wp14:editId="5A37C5CB">
            <wp:extent cx="5943600" cy="2578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578100"/>
                    </a:xfrm>
                    <a:prstGeom prst="rect">
                      <a:avLst/>
                    </a:prstGeom>
                    <a:ln/>
                  </pic:spPr>
                </pic:pic>
              </a:graphicData>
            </a:graphic>
          </wp:inline>
        </w:drawing>
      </w:r>
    </w:p>
    <w:p w14:paraId="18C89B1C" w14:textId="77777777" w:rsidR="000C72C1" w:rsidRDefault="000C72C1">
      <w:pPr>
        <w:ind w:right="-13760"/>
        <w:rPr>
          <w:sz w:val="24"/>
          <w:szCs w:val="24"/>
        </w:rPr>
      </w:pPr>
    </w:p>
    <w:p w14:paraId="62F3347F" w14:textId="77777777" w:rsidR="000C72C1" w:rsidRDefault="000C72C1">
      <w:pPr>
        <w:pStyle w:val="Heading1"/>
        <w:spacing w:after="0"/>
        <w:ind w:right="-13760"/>
      </w:pPr>
      <w:bookmarkStart w:id="12" w:name="_91701q943lcg" w:colFirst="0" w:colLast="0"/>
      <w:bookmarkEnd w:id="12"/>
    </w:p>
    <w:p w14:paraId="2731D63D" w14:textId="77777777" w:rsidR="000C72C1" w:rsidRDefault="002A2E78">
      <w:pPr>
        <w:pStyle w:val="Heading1"/>
        <w:spacing w:after="0"/>
        <w:ind w:right="-13760"/>
      </w:pPr>
      <w:bookmarkStart w:id="13" w:name="_iwc94f4bhc1g" w:colFirst="0" w:colLast="0"/>
      <w:bookmarkEnd w:id="13"/>
      <w:r>
        <w:t xml:space="preserve">Discuss who is </w:t>
      </w:r>
      <w:r>
        <w:t xml:space="preserve">this dashboard targeted towards and the </w:t>
      </w:r>
      <w:proofErr w:type="spellStart"/>
      <w:r>
        <w:t>usecases</w:t>
      </w:r>
      <w:proofErr w:type="spellEnd"/>
      <w:r>
        <w:t xml:space="preserve"> you </w:t>
      </w:r>
      <w:proofErr w:type="spellStart"/>
      <w:r>
        <w:t>willaccomplish</w:t>
      </w:r>
      <w:proofErr w:type="spellEnd"/>
      <w:r>
        <w:t xml:space="preserve"> with it:</w:t>
      </w:r>
    </w:p>
    <w:p w14:paraId="3DF49D6E" w14:textId="77777777" w:rsidR="000C72C1" w:rsidRDefault="000C72C1">
      <w:pPr>
        <w:ind w:right="-13760"/>
        <w:rPr>
          <w:sz w:val="24"/>
          <w:szCs w:val="24"/>
        </w:rPr>
      </w:pPr>
    </w:p>
    <w:p w14:paraId="6C48526F" w14:textId="77777777" w:rsidR="000C72C1" w:rsidRDefault="000C72C1">
      <w:pPr>
        <w:ind w:right="-13760"/>
        <w:rPr>
          <w:sz w:val="24"/>
          <w:szCs w:val="24"/>
        </w:rPr>
      </w:pPr>
    </w:p>
    <w:p w14:paraId="2D8F657C" w14:textId="77777777" w:rsidR="000C72C1" w:rsidRDefault="002A2E78">
      <w:pPr>
        <w:ind w:right="-13760"/>
        <w:rPr>
          <w:sz w:val="24"/>
          <w:szCs w:val="24"/>
        </w:rPr>
      </w:pPr>
      <w:r>
        <w:rPr>
          <w:sz w:val="24"/>
          <w:szCs w:val="24"/>
        </w:rPr>
        <w:t xml:space="preserve">·   </w:t>
      </w:r>
      <w:r>
        <w:rPr>
          <w:sz w:val="24"/>
          <w:szCs w:val="24"/>
        </w:rPr>
        <w:tab/>
        <w:t xml:space="preserve">The dashboard target the promotion &amp; advertising, pricing, and sales department </w:t>
      </w:r>
    </w:p>
    <w:p w14:paraId="713514F2" w14:textId="77777777" w:rsidR="000C72C1" w:rsidRDefault="002A2E78">
      <w:pPr>
        <w:ind w:right="-13760"/>
        <w:rPr>
          <w:sz w:val="24"/>
          <w:szCs w:val="24"/>
        </w:rPr>
      </w:pPr>
      <w:r>
        <w:rPr>
          <w:sz w:val="24"/>
          <w:szCs w:val="24"/>
        </w:rPr>
        <w:t xml:space="preserve">to view the  sum of sale of products according to category, class, and manufacture wise before </w:t>
      </w:r>
    </w:p>
    <w:p w14:paraId="1C716C05" w14:textId="77777777" w:rsidR="000C72C1" w:rsidRDefault="002A2E78">
      <w:pPr>
        <w:ind w:right="-13760"/>
        <w:rPr>
          <w:sz w:val="24"/>
          <w:szCs w:val="24"/>
        </w:rPr>
      </w:pPr>
      <w:r>
        <w:rPr>
          <w:sz w:val="24"/>
          <w:szCs w:val="24"/>
        </w:rPr>
        <w:t>and after the price was changed.</w:t>
      </w:r>
    </w:p>
    <w:p w14:paraId="4649C911" w14:textId="77777777" w:rsidR="000C72C1" w:rsidRDefault="000C72C1">
      <w:pPr>
        <w:ind w:right="-13760"/>
        <w:rPr>
          <w:sz w:val="24"/>
          <w:szCs w:val="24"/>
        </w:rPr>
      </w:pPr>
    </w:p>
    <w:p w14:paraId="17B3756F" w14:textId="77777777" w:rsidR="000C72C1" w:rsidRDefault="002A2E78">
      <w:pPr>
        <w:ind w:right="-13760"/>
        <w:rPr>
          <w:sz w:val="24"/>
          <w:szCs w:val="24"/>
        </w:rPr>
      </w:pPr>
      <w:r>
        <w:rPr>
          <w:sz w:val="24"/>
          <w:szCs w:val="24"/>
        </w:rPr>
        <w:t xml:space="preserve">·   </w:t>
      </w:r>
      <w:r>
        <w:rPr>
          <w:sz w:val="24"/>
          <w:szCs w:val="24"/>
        </w:rPr>
        <w:tab/>
        <w:t xml:space="preserve"> Also, the sum of percentage change shows which category has shown positive/</w:t>
      </w:r>
    </w:p>
    <w:p w14:paraId="5AACD826" w14:textId="77777777" w:rsidR="000C72C1" w:rsidRDefault="002A2E78">
      <w:pPr>
        <w:ind w:right="-13760"/>
        <w:rPr>
          <w:sz w:val="24"/>
          <w:szCs w:val="24"/>
        </w:rPr>
      </w:pPr>
      <w:r>
        <w:rPr>
          <w:sz w:val="24"/>
          <w:szCs w:val="24"/>
        </w:rPr>
        <w:t>negative change after price change.</w:t>
      </w:r>
    </w:p>
    <w:p w14:paraId="33ED05D1" w14:textId="77777777" w:rsidR="000C72C1" w:rsidRDefault="000C72C1">
      <w:pPr>
        <w:ind w:right="-13760"/>
        <w:rPr>
          <w:sz w:val="24"/>
          <w:szCs w:val="24"/>
        </w:rPr>
      </w:pPr>
    </w:p>
    <w:p w14:paraId="2704FEDD" w14:textId="77777777" w:rsidR="000C72C1" w:rsidRDefault="002A2E78">
      <w:pPr>
        <w:ind w:right="-13760"/>
        <w:rPr>
          <w:sz w:val="24"/>
          <w:szCs w:val="24"/>
        </w:rPr>
      </w:pPr>
      <w:r>
        <w:rPr>
          <w:sz w:val="24"/>
          <w:szCs w:val="24"/>
        </w:rPr>
        <w:t xml:space="preserve">·   </w:t>
      </w:r>
      <w:r>
        <w:rPr>
          <w:sz w:val="24"/>
          <w:szCs w:val="24"/>
        </w:rPr>
        <w:tab/>
      </w:r>
      <w:proofErr w:type="spellStart"/>
      <w:r>
        <w:rPr>
          <w:b/>
          <w:sz w:val="24"/>
          <w:szCs w:val="24"/>
        </w:rPr>
        <w:t>Us</w:t>
      </w:r>
      <w:r>
        <w:rPr>
          <w:b/>
          <w:sz w:val="24"/>
          <w:szCs w:val="24"/>
        </w:rPr>
        <w:t>escases</w:t>
      </w:r>
      <w:proofErr w:type="spellEnd"/>
      <w:r>
        <w:rPr>
          <w:sz w:val="24"/>
          <w:szCs w:val="24"/>
        </w:rPr>
        <w:t>- 1) Products that have negative sales can be traced and manufacturer can be</w:t>
      </w:r>
    </w:p>
    <w:p w14:paraId="05B23942" w14:textId="77777777" w:rsidR="000C72C1" w:rsidRDefault="002A2E78">
      <w:pPr>
        <w:ind w:right="-13760"/>
        <w:rPr>
          <w:sz w:val="24"/>
          <w:szCs w:val="24"/>
        </w:rPr>
      </w:pPr>
      <w:r>
        <w:rPr>
          <w:sz w:val="24"/>
          <w:szCs w:val="24"/>
        </w:rPr>
        <w:t>asked to lower the cost of the product.</w:t>
      </w:r>
    </w:p>
    <w:p w14:paraId="214B4BB5" w14:textId="77777777" w:rsidR="000C72C1" w:rsidRDefault="000C72C1">
      <w:pPr>
        <w:ind w:right="-13760"/>
        <w:rPr>
          <w:sz w:val="24"/>
          <w:szCs w:val="24"/>
        </w:rPr>
      </w:pPr>
    </w:p>
    <w:p w14:paraId="60A4111B" w14:textId="77777777" w:rsidR="000C72C1" w:rsidRDefault="002A2E78">
      <w:pPr>
        <w:ind w:right="-13760"/>
        <w:rPr>
          <w:sz w:val="24"/>
          <w:szCs w:val="24"/>
        </w:rPr>
      </w:pPr>
      <w:r>
        <w:rPr>
          <w:sz w:val="24"/>
          <w:szCs w:val="24"/>
        </w:rPr>
        <w:t xml:space="preserve">2) Sales department can track the negative sale and target that particular category and advertise </w:t>
      </w:r>
    </w:p>
    <w:p w14:paraId="1131150C" w14:textId="77777777" w:rsidR="000C72C1" w:rsidRDefault="002A2E78">
      <w:pPr>
        <w:ind w:right="-13760"/>
        <w:rPr>
          <w:sz w:val="24"/>
          <w:szCs w:val="24"/>
        </w:rPr>
      </w:pPr>
      <w:r>
        <w:rPr>
          <w:sz w:val="24"/>
          <w:szCs w:val="24"/>
        </w:rPr>
        <w:t>it to people of that category of</w:t>
      </w:r>
      <w:r>
        <w:rPr>
          <w:sz w:val="24"/>
          <w:szCs w:val="24"/>
        </w:rPr>
        <w:t xml:space="preserve"> product and give promotions.</w:t>
      </w:r>
    </w:p>
    <w:p w14:paraId="230137D7" w14:textId="77777777" w:rsidR="000C72C1" w:rsidRDefault="000C72C1">
      <w:pPr>
        <w:ind w:right="-13760"/>
        <w:rPr>
          <w:sz w:val="24"/>
          <w:szCs w:val="24"/>
        </w:rPr>
      </w:pPr>
    </w:p>
    <w:p w14:paraId="00C7FBB7" w14:textId="77777777" w:rsidR="000C72C1" w:rsidRDefault="002A2E78">
      <w:pPr>
        <w:ind w:right="-13760"/>
        <w:rPr>
          <w:sz w:val="24"/>
          <w:szCs w:val="24"/>
        </w:rPr>
      </w:pPr>
      <w:r>
        <w:rPr>
          <w:sz w:val="24"/>
          <w:szCs w:val="24"/>
        </w:rPr>
        <w:t>3) Pricing department can alter the price of products to make positive sales.</w:t>
      </w:r>
    </w:p>
    <w:p w14:paraId="13104F55" w14:textId="77777777" w:rsidR="000C72C1" w:rsidRDefault="000C72C1">
      <w:pPr>
        <w:ind w:right="-13760"/>
        <w:rPr>
          <w:sz w:val="24"/>
          <w:szCs w:val="24"/>
        </w:rPr>
      </w:pPr>
    </w:p>
    <w:p w14:paraId="73C03E07" w14:textId="77777777" w:rsidR="000C72C1" w:rsidRDefault="000C72C1">
      <w:pPr>
        <w:pStyle w:val="Heading1"/>
        <w:spacing w:after="0"/>
        <w:ind w:right="-13760"/>
        <w:rPr>
          <w:sz w:val="24"/>
          <w:szCs w:val="24"/>
          <w:highlight w:val="white"/>
        </w:rPr>
      </w:pPr>
      <w:bookmarkStart w:id="14" w:name="_u130kh7iisbe" w:colFirst="0" w:colLast="0"/>
      <w:bookmarkEnd w:id="14"/>
    </w:p>
    <w:p w14:paraId="31188931" w14:textId="77777777" w:rsidR="000C72C1" w:rsidRDefault="002A2E78">
      <w:pPr>
        <w:pStyle w:val="Heading1"/>
      </w:pPr>
      <w:bookmarkStart w:id="15" w:name="_99ubrf7ssjn6" w:colFirst="0" w:colLast="0"/>
      <w:bookmarkEnd w:id="15"/>
      <w:r>
        <w:t xml:space="preserve">Your company wants to augment this dataset with a new dataset which will be in CSV format: </w:t>
      </w:r>
    </w:p>
    <w:p w14:paraId="1553FB97" w14:textId="77777777" w:rsidR="000C72C1" w:rsidRDefault="002A2E78">
      <w:pPr>
        <w:rPr>
          <w:b/>
          <w:sz w:val="24"/>
          <w:szCs w:val="24"/>
        </w:rPr>
      </w:pPr>
      <w:proofErr w:type="spellStart"/>
      <w:r>
        <w:rPr>
          <w:b/>
          <w:sz w:val="24"/>
          <w:szCs w:val="24"/>
        </w:rPr>
        <w:t>i.Describe</w:t>
      </w:r>
      <w:proofErr w:type="spellEnd"/>
      <w:r>
        <w:rPr>
          <w:b/>
          <w:sz w:val="24"/>
          <w:szCs w:val="24"/>
        </w:rPr>
        <w:t xml:space="preserve"> your design on how would you onboard the d</w:t>
      </w:r>
      <w:r>
        <w:rPr>
          <w:b/>
          <w:sz w:val="24"/>
          <w:szCs w:val="24"/>
        </w:rPr>
        <w:t>ataset</w:t>
      </w:r>
    </w:p>
    <w:p w14:paraId="51E77AB7" w14:textId="77777777" w:rsidR="000C72C1" w:rsidRDefault="002A2E78">
      <w:pPr>
        <w:spacing w:before="240" w:after="240"/>
        <w:rPr>
          <w:b/>
          <w:sz w:val="24"/>
          <w:szCs w:val="24"/>
        </w:rPr>
      </w:pPr>
      <w:r>
        <w:rPr>
          <w:b/>
          <w:sz w:val="24"/>
          <w:szCs w:val="24"/>
        </w:rPr>
        <w:t>Preparing to Load Data:</w:t>
      </w:r>
    </w:p>
    <w:p w14:paraId="385B946D"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Onboarding Dataset refers to the process of uploading the data from an offline into an online environment. For this, we will be uploading our CSV to the snowflake.</w:t>
      </w:r>
    </w:p>
    <w:p w14:paraId="2C59DA30"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We can start by clicking on “Create” and en</w:t>
      </w:r>
      <w:r>
        <w:rPr>
          <w:sz w:val="24"/>
          <w:szCs w:val="24"/>
        </w:rPr>
        <w:t>ter the name we want to assign to the database.</w:t>
      </w:r>
    </w:p>
    <w:p w14:paraId="0E142CF2"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Navigate to worksheet tab to create a table and define its schema using DDL script.</w:t>
      </w:r>
    </w:p>
    <w:p w14:paraId="370CFAA9"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Run the query.</w:t>
      </w:r>
    </w:p>
    <w:p w14:paraId="07F8E876"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Table is created.</w:t>
      </w:r>
    </w:p>
    <w:p w14:paraId="72FA99C8"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Before we can load the data into Snowflake, we have to create a File Format that matches the data structure.</w:t>
      </w:r>
    </w:p>
    <w:p w14:paraId="12EA803A"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From the Databases tab, click on the database hyperlink. Select File Formats and Create.</w:t>
      </w:r>
    </w:p>
    <w:p w14:paraId="4945DA35" w14:textId="77777777" w:rsidR="000C72C1" w:rsidRDefault="002A2E78">
      <w:pPr>
        <w:spacing w:before="240" w:after="240"/>
        <w:rPr>
          <w:b/>
          <w:sz w:val="24"/>
          <w:szCs w:val="24"/>
        </w:rPr>
      </w:pPr>
      <w:r>
        <w:rPr>
          <w:b/>
          <w:sz w:val="24"/>
          <w:szCs w:val="24"/>
        </w:rPr>
        <w:t>Loading Data:</w:t>
      </w:r>
    </w:p>
    <w:p w14:paraId="17D0F262"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Use a data warehouse and t</w:t>
      </w:r>
      <w:r>
        <w:rPr>
          <w:sz w:val="24"/>
          <w:szCs w:val="24"/>
        </w:rPr>
        <w:t>he COPY command to initiate bulk loading of structured data into the Snowflake table we just created.</w:t>
      </w:r>
    </w:p>
    <w:p w14:paraId="45EF45E2"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Since we are using a trial version, we have COMPUTE_WH as our default warehouse which we will configure to meet our needs.</w:t>
      </w:r>
    </w:p>
    <w:p w14:paraId="0758D65B"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Change the si</w:t>
      </w:r>
      <w:r>
        <w:rPr>
          <w:sz w:val="24"/>
          <w:szCs w:val="24"/>
        </w:rPr>
        <w:t>ze depending on the size of the data. Multiple clusters are used for concurrency scenarios.</w:t>
      </w:r>
    </w:p>
    <w:p w14:paraId="76242012"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Now we can run a COPY command to load the data into the table we created.</w:t>
      </w:r>
    </w:p>
    <w:p w14:paraId="62EF4986" w14:textId="77777777" w:rsidR="000C72C1" w:rsidRDefault="002A2E78">
      <w:pPr>
        <w:spacing w:before="240" w:after="240"/>
        <w:rPr>
          <w:sz w:val="24"/>
          <w:szCs w:val="24"/>
        </w:rPr>
      </w:pPr>
      <w:proofErr w:type="spellStart"/>
      <w:r>
        <w:rPr>
          <w:sz w:val="24"/>
          <w:szCs w:val="24"/>
        </w:rPr>
        <w:t>Eg</w:t>
      </w:r>
      <w:proofErr w:type="spellEnd"/>
      <w:r>
        <w:rPr>
          <w:sz w:val="24"/>
          <w:szCs w:val="24"/>
        </w:rPr>
        <w:t xml:space="preserve">:     </w:t>
      </w:r>
      <w:r>
        <w:rPr>
          <w:sz w:val="24"/>
          <w:szCs w:val="24"/>
        </w:rPr>
        <w:tab/>
        <w:t>copy into trips from @citibike_trips</w:t>
      </w:r>
    </w:p>
    <w:p w14:paraId="10E4849B" w14:textId="77777777" w:rsidR="000C72C1" w:rsidRDefault="002A2E78">
      <w:pPr>
        <w:spacing w:before="240" w:after="240"/>
        <w:rPr>
          <w:sz w:val="24"/>
          <w:szCs w:val="24"/>
        </w:rPr>
      </w:pPr>
      <w:proofErr w:type="spellStart"/>
      <w:r>
        <w:rPr>
          <w:sz w:val="24"/>
          <w:szCs w:val="24"/>
        </w:rPr>
        <w:t>file_format</w:t>
      </w:r>
      <w:proofErr w:type="spellEnd"/>
      <w:r>
        <w:rPr>
          <w:sz w:val="24"/>
          <w:szCs w:val="24"/>
        </w:rPr>
        <w:t>=CSV;</w:t>
      </w:r>
    </w:p>
    <w:p w14:paraId="29BFE981" w14:textId="77777777" w:rsidR="000C72C1" w:rsidRDefault="002A2E78">
      <w:pPr>
        <w:spacing w:before="240" w:after="240"/>
        <w:rPr>
          <w:sz w:val="24"/>
          <w:szCs w:val="24"/>
        </w:rPr>
      </w:pPr>
      <w:r>
        <w:rPr>
          <w:sz w:val="24"/>
          <w:szCs w:val="24"/>
        </w:rPr>
        <w:lastRenderedPageBreak/>
        <w:t>·</w:t>
      </w:r>
      <w:r>
        <w:rPr>
          <w:rFonts w:ascii="Times New Roman" w:eastAsia="Times New Roman" w:hAnsi="Times New Roman" w:cs="Times New Roman"/>
          <w:sz w:val="14"/>
          <w:szCs w:val="14"/>
        </w:rPr>
        <w:t xml:space="preserve">        </w:t>
      </w:r>
      <w:r>
        <w:rPr>
          <w:sz w:val="24"/>
          <w:szCs w:val="24"/>
        </w:rPr>
        <w:t xml:space="preserve">To clear the table: </w:t>
      </w:r>
      <w:proofErr w:type="spellStart"/>
      <w:r>
        <w:rPr>
          <w:sz w:val="24"/>
          <w:szCs w:val="24"/>
        </w:rPr>
        <w:t>Eg</w:t>
      </w:r>
      <w:proofErr w:type="spellEnd"/>
      <w:r>
        <w:rPr>
          <w:sz w:val="24"/>
          <w:szCs w:val="24"/>
        </w:rPr>
        <w:t>: truncate table trips;</w:t>
      </w:r>
    </w:p>
    <w:p w14:paraId="426DC05F"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Go back, </w:t>
      </w:r>
      <w:proofErr w:type="spellStart"/>
      <w:r>
        <w:rPr>
          <w:sz w:val="24"/>
          <w:szCs w:val="24"/>
        </w:rPr>
        <w:t>Resiz</w:t>
      </w:r>
      <w:proofErr w:type="spellEnd"/>
      <w:r>
        <w:rPr>
          <w:sz w:val="24"/>
          <w:szCs w:val="24"/>
        </w:rPr>
        <w:t xml:space="preserve"> the warehouse to Large and note the duration, bytes scanned, and rows.</w:t>
      </w:r>
    </w:p>
    <w:p w14:paraId="0779D36F" w14:textId="77777777" w:rsidR="000C72C1" w:rsidRDefault="002A2E78">
      <w:pPr>
        <w:spacing w:before="240" w:after="240"/>
        <w:rPr>
          <w:b/>
          <w:sz w:val="24"/>
          <w:szCs w:val="24"/>
        </w:rPr>
      </w:pPr>
      <w:r>
        <w:rPr>
          <w:b/>
          <w:sz w:val="24"/>
          <w:szCs w:val="24"/>
        </w:rPr>
        <w:t>Create a New Warehouse for Data Analytics:</w:t>
      </w:r>
    </w:p>
    <w:p w14:paraId="67B0F169"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Navigate to the Warehouses tab, click Create..., and name the n</w:t>
      </w:r>
      <w:r>
        <w:rPr>
          <w:sz w:val="24"/>
          <w:szCs w:val="24"/>
        </w:rPr>
        <w:t>ew warehouse ANALYTICS_WH with size Large.</w:t>
      </w:r>
    </w:p>
    <w:p w14:paraId="0A2A29CE" w14:textId="77777777" w:rsidR="000C72C1" w:rsidRDefault="002A2E78">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Go back to worksheets, change the warehouse to </w:t>
      </w:r>
      <w:proofErr w:type="spellStart"/>
      <w:r>
        <w:rPr>
          <w:sz w:val="24"/>
          <w:szCs w:val="24"/>
        </w:rPr>
        <w:t>Analytics_WH</w:t>
      </w:r>
      <w:proofErr w:type="spellEnd"/>
      <w:r>
        <w:rPr>
          <w:sz w:val="24"/>
          <w:szCs w:val="24"/>
        </w:rPr>
        <w:t xml:space="preserve"> and then run the query</w:t>
      </w:r>
    </w:p>
    <w:p w14:paraId="0E928374" w14:textId="77777777" w:rsidR="000C72C1" w:rsidRDefault="002A2E78">
      <w:pPr>
        <w:spacing w:before="240" w:after="240"/>
        <w:rPr>
          <w:sz w:val="24"/>
          <w:szCs w:val="24"/>
        </w:rPr>
      </w:pPr>
      <w:proofErr w:type="spellStart"/>
      <w:r>
        <w:rPr>
          <w:sz w:val="24"/>
          <w:szCs w:val="24"/>
        </w:rPr>
        <w:t>Eg</w:t>
      </w:r>
      <w:proofErr w:type="spellEnd"/>
      <w:r>
        <w:rPr>
          <w:sz w:val="24"/>
          <w:szCs w:val="24"/>
        </w:rPr>
        <w:t>: select * from &lt;table&gt;;</w:t>
      </w:r>
    </w:p>
    <w:p w14:paraId="25C9B4C9" w14:textId="77777777" w:rsidR="000C72C1" w:rsidRDefault="000C72C1">
      <w:pPr>
        <w:rPr>
          <w:sz w:val="24"/>
          <w:szCs w:val="24"/>
        </w:rPr>
      </w:pPr>
    </w:p>
    <w:p w14:paraId="46294CF9" w14:textId="77777777" w:rsidR="000C72C1" w:rsidRDefault="000C72C1">
      <w:pPr>
        <w:rPr>
          <w:sz w:val="24"/>
          <w:szCs w:val="24"/>
        </w:rPr>
      </w:pPr>
    </w:p>
    <w:p w14:paraId="397AD103" w14:textId="77777777" w:rsidR="000C72C1" w:rsidRDefault="002A2E78">
      <w:pPr>
        <w:rPr>
          <w:b/>
          <w:sz w:val="24"/>
          <w:szCs w:val="24"/>
        </w:rPr>
      </w:pPr>
      <w:r>
        <w:rPr>
          <w:b/>
          <w:sz w:val="24"/>
          <w:szCs w:val="24"/>
        </w:rPr>
        <w:t>ii. Describe what tools (</w:t>
      </w:r>
      <w:proofErr w:type="spellStart"/>
      <w:r>
        <w:rPr>
          <w:b/>
          <w:sz w:val="24"/>
          <w:szCs w:val="24"/>
        </w:rPr>
        <w:t>xsv</w:t>
      </w:r>
      <w:proofErr w:type="spellEnd"/>
      <w:r>
        <w:rPr>
          <w:b/>
          <w:sz w:val="24"/>
          <w:szCs w:val="24"/>
        </w:rPr>
        <w:t>, Python) will be used for data cleanup</w:t>
      </w:r>
    </w:p>
    <w:p w14:paraId="37B130CA" w14:textId="77777777" w:rsidR="000C72C1" w:rsidRDefault="002A2E78">
      <w:pPr>
        <w:spacing w:before="240" w:after="240"/>
        <w:rPr>
          <w:b/>
          <w:sz w:val="24"/>
          <w:szCs w:val="24"/>
        </w:rPr>
      </w:pPr>
      <w:r>
        <w:rPr>
          <w:b/>
          <w:sz w:val="24"/>
          <w:szCs w:val="24"/>
        </w:rPr>
        <w:t>XSV:</w:t>
      </w:r>
    </w:p>
    <w:p w14:paraId="23A980EA" w14:textId="77777777" w:rsidR="000C72C1" w:rsidRDefault="002A2E78">
      <w:pPr>
        <w:spacing w:before="240" w:after="240" w:line="240" w:lineRule="auto"/>
        <w:rPr>
          <w:sz w:val="24"/>
          <w:szCs w:val="24"/>
        </w:rPr>
      </w:pPr>
      <w:r>
        <w:rPr>
          <w:sz w:val="24"/>
          <w:szCs w:val="24"/>
        </w:rPr>
        <w:t xml:space="preserve">·            cat   </w:t>
      </w:r>
      <w:r>
        <w:rPr>
          <w:sz w:val="24"/>
          <w:szCs w:val="24"/>
        </w:rPr>
        <w:t xml:space="preserve">      Concatenate by row or column</w:t>
      </w:r>
    </w:p>
    <w:p w14:paraId="38C34815" w14:textId="77777777" w:rsidR="000C72C1" w:rsidRDefault="002A2E78">
      <w:pPr>
        <w:spacing w:before="240" w:after="240" w:line="240" w:lineRule="auto"/>
        <w:rPr>
          <w:sz w:val="24"/>
          <w:szCs w:val="24"/>
        </w:rPr>
      </w:pPr>
      <w:r>
        <w:rPr>
          <w:sz w:val="24"/>
          <w:szCs w:val="24"/>
        </w:rPr>
        <w:t xml:space="preserve">·            count       </w:t>
      </w:r>
      <w:proofErr w:type="spellStart"/>
      <w:r>
        <w:rPr>
          <w:sz w:val="24"/>
          <w:szCs w:val="24"/>
        </w:rPr>
        <w:t>Count</w:t>
      </w:r>
      <w:proofErr w:type="spellEnd"/>
      <w:r>
        <w:rPr>
          <w:sz w:val="24"/>
          <w:szCs w:val="24"/>
        </w:rPr>
        <w:t xml:space="preserve"> records</w:t>
      </w:r>
    </w:p>
    <w:p w14:paraId="36B11483" w14:textId="77777777" w:rsidR="000C72C1" w:rsidRDefault="002A2E78">
      <w:pPr>
        <w:spacing w:before="240" w:after="240" w:line="240" w:lineRule="auto"/>
        <w:rPr>
          <w:sz w:val="24"/>
          <w:szCs w:val="24"/>
        </w:rPr>
      </w:pPr>
      <w:r>
        <w:rPr>
          <w:sz w:val="24"/>
          <w:szCs w:val="24"/>
        </w:rPr>
        <w:t>·            frequency   Show frequency tables</w:t>
      </w:r>
    </w:p>
    <w:p w14:paraId="426CB8FC" w14:textId="77777777" w:rsidR="000C72C1" w:rsidRDefault="002A2E78">
      <w:pPr>
        <w:spacing w:before="240" w:after="240" w:line="240" w:lineRule="auto"/>
        <w:rPr>
          <w:sz w:val="24"/>
          <w:szCs w:val="24"/>
        </w:rPr>
      </w:pPr>
      <w:r>
        <w:rPr>
          <w:sz w:val="24"/>
          <w:szCs w:val="24"/>
        </w:rPr>
        <w:t xml:space="preserve">·            join        </w:t>
      </w:r>
      <w:proofErr w:type="spellStart"/>
      <w:r>
        <w:rPr>
          <w:sz w:val="24"/>
          <w:szCs w:val="24"/>
        </w:rPr>
        <w:t>Join</w:t>
      </w:r>
      <w:proofErr w:type="spellEnd"/>
      <w:r>
        <w:rPr>
          <w:sz w:val="24"/>
          <w:szCs w:val="24"/>
        </w:rPr>
        <w:t xml:space="preserve"> CSV files</w:t>
      </w:r>
    </w:p>
    <w:p w14:paraId="60017BC1" w14:textId="77777777" w:rsidR="000C72C1" w:rsidRDefault="002A2E78">
      <w:pPr>
        <w:spacing w:before="240" w:after="240" w:line="240" w:lineRule="auto"/>
        <w:rPr>
          <w:sz w:val="24"/>
          <w:szCs w:val="24"/>
        </w:rPr>
      </w:pPr>
      <w:r>
        <w:rPr>
          <w:sz w:val="24"/>
          <w:szCs w:val="24"/>
        </w:rPr>
        <w:t xml:space="preserve">·            select      </w:t>
      </w:r>
      <w:proofErr w:type="spellStart"/>
      <w:r>
        <w:rPr>
          <w:sz w:val="24"/>
          <w:szCs w:val="24"/>
        </w:rPr>
        <w:t>Select</w:t>
      </w:r>
      <w:proofErr w:type="spellEnd"/>
      <w:r>
        <w:rPr>
          <w:sz w:val="24"/>
          <w:szCs w:val="24"/>
        </w:rPr>
        <w:t xml:space="preserve"> columns from CSV</w:t>
      </w:r>
    </w:p>
    <w:p w14:paraId="33F57DA5" w14:textId="77777777" w:rsidR="000C72C1" w:rsidRDefault="002A2E78">
      <w:pPr>
        <w:spacing w:before="240" w:after="240" w:line="240" w:lineRule="auto"/>
        <w:rPr>
          <w:sz w:val="24"/>
          <w:szCs w:val="24"/>
        </w:rPr>
      </w:pPr>
      <w:r>
        <w:rPr>
          <w:sz w:val="24"/>
          <w:szCs w:val="24"/>
        </w:rPr>
        <w:t xml:space="preserve">·            slice       </w:t>
      </w:r>
      <w:proofErr w:type="spellStart"/>
      <w:r>
        <w:rPr>
          <w:sz w:val="24"/>
          <w:szCs w:val="24"/>
        </w:rPr>
        <w:t>Slice</w:t>
      </w:r>
      <w:proofErr w:type="spellEnd"/>
      <w:r>
        <w:rPr>
          <w:sz w:val="24"/>
          <w:szCs w:val="24"/>
        </w:rPr>
        <w:t xml:space="preserve"> records from CS</w:t>
      </w:r>
      <w:r>
        <w:rPr>
          <w:sz w:val="24"/>
          <w:szCs w:val="24"/>
        </w:rPr>
        <w:t>V</w:t>
      </w:r>
    </w:p>
    <w:p w14:paraId="6BE1F74F" w14:textId="77777777" w:rsidR="000C72C1" w:rsidRDefault="002A2E78">
      <w:pPr>
        <w:spacing w:before="240" w:after="240" w:line="240" w:lineRule="auto"/>
        <w:rPr>
          <w:sz w:val="24"/>
          <w:szCs w:val="24"/>
        </w:rPr>
      </w:pPr>
      <w:r>
        <w:rPr>
          <w:sz w:val="24"/>
          <w:szCs w:val="24"/>
        </w:rPr>
        <w:t xml:space="preserve">·            sort        </w:t>
      </w:r>
      <w:proofErr w:type="spellStart"/>
      <w:r>
        <w:rPr>
          <w:sz w:val="24"/>
          <w:szCs w:val="24"/>
        </w:rPr>
        <w:t>Sort</w:t>
      </w:r>
      <w:proofErr w:type="spellEnd"/>
      <w:r>
        <w:rPr>
          <w:sz w:val="24"/>
          <w:szCs w:val="24"/>
        </w:rPr>
        <w:t xml:space="preserve"> CSV data</w:t>
      </w:r>
    </w:p>
    <w:p w14:paraId="56D97FC5" w14:textId="77777777" w:rsidR="000C72C1" w:rsidRDefault="002A2E78">
      <w:pPr>
        <w:spacing w:before="240" w:after="240" w:line="240" w:lineRule="auto"/>
        <w:rPr>
          <w:sz w:val="24"/>
          <w:szCs w:val="24"/>
        </w:rPr>
      </w:pPr>
      <w:r>
        <w:rPr>
          <w:sz w:val="24"/>
          <w:szCs w:val="24"/>
        </w:rPr>
        <w:t xml:space="preserve">·            split       </w:t>
      </w:r>
      <w:proofErr w:type="spellStart"/>
      <w:r>
        <w:rPr>
          <w:sz w:val="24"/>
          <w:szCs w:val="24"/>
        </w:rPr>
        <w:t>Split</w:t>
      </w:r>
      <w:proofErr w:type="spellEnd"/>
      <w:r>
        <w:rPr>
          <w:sz w:val="24"/>
          <w:szCs w:val="24"/>
        </w:rPr>
        <w:t xml:space="preserve"> CSV data into many files</w:t>
      </w:r>
    </w:p>
    <w:p w14:paraId="71077BF5" w14:textId="77777777" w:rsidR="000C72C1" w:rsidRDefault="002A2E78">
      <w:pPr>
        <w:spacing w:before="240" w:after="240" w:line="240" w:lineRule="auto"/>
        <w:rPr>
          <w:sz w:val="24"/>
          <w:szCs w:val="24"/>
        </w:rPr>
      </w:pPr>
      <w:r>
        <w:rPr>
          <w:sz w:val="24"/>
          <w:szCs w:val="24"/>
        </w:rPr>
        <w:t>·            stats       Compute basic statistics</w:t>
      </w:r>
    </w:p>
    <w:p w14:paraId="472B6C93" w14:textId="77777777" w:rsidR="000C72C1" w:rsidRDefault="002A2E78">
      <w:pPr>
        <w:spacing w:before="240" w:after="240" w:line="240" w:lineRule="auto"/>
        <w:rPr>
          <w:sz w:val="24"/>
          <w:szCs w:val="24"/>
        </w:rPr>
      </w:pPr>
      <w:r>
        <w:rPr>
          <w:sz w:val="24"/>
          <w:szCs w:val="24"/>
        </w:rPr>
        <w:t>·            table       Align CSV data into columns</w:t>
      </w:r>
    </w:p>
    <w:p w14:paraId="67F125EE" w14:textId="77777777" w:rsidR="000C72C1" w:rsidRDefault="002A2E78">
      <w:pPr>
        <w:spacing w:before="240" w:after="240"/>
        <w:rPr>
          <w:sz w:val="24"/>
          <w:szCs w:val="24"/>
        </w:rPr>
      </w:pPr>
      <w:r>
        <w:rPr>
          <w:b/>
          <w:sz w:val="24"/>
          <w:szCs w:val="24"/>
        </w:rPr>
        <w:t>Python</w:t>
      </w:r>
      <w:r>
        <w:rPr>
          <w:sz w:val="24"/>
          <w:szCs w:val="24"/>
        </w:rPr>
        <w:t>:</w:t>
      </w:r>
    </w:p>
    <w:p w14:paraId="29491632" w14:textId="77777777" w:rsidR="000C72C1" w:rsidRDefault="002A2E78">
      <w:pPr>
        <w:keepLines/>
        <w:spacing w:before="240" w:after="240" w:line="240" w:lineRule="auto"/>
        <w:rPr>
          <w:sz w:val="24"/>
          <w:szCs w:val="24"/>
        </w:rPr>
      </w:pPr>
      <w:r>
        <w:rPr>
          <w:sz w:val="24"/>
          <w:szCs w:val="24"/>
        </w:rPr>
        <w:t xml:space="preserve">·        </w:t>
      </w:r>
      <w:r>
        <w:rPr>
          <w:sz w:val="24"/>
          <w:szCs w:val="24"/>
        </w:rPr>
        <w:t xml:space="preserve">Missing Data: </w:t>
      </w:r>
      <w:proofErr w:type="spellStart"/>
      <w:r>
        <w:rPr>
          <w:sz w:val="24"/>
          <w:szCs w:val="24"/>
        </w:rPr>
        <w:t>isnull</w:t>
      </w:r>
      <w:proofErr w:type="spellEnd"/>
      <w:r>
        <w:rPr>
          <w:sz w:val="24"/>
          <w:szCs w:val="24"/>
        </w:rPr>
        <w:t>()</w:t>
      </w:r>
    </w:p>
    <w:p w14:paraId="73E543DE" w14:textId="77777777" w:rsidR="000C72C1" w:rsidRDefault="002A2E78">
      <w:pPr>
        <w:keepLines/>
        <w:spacing w:before="240" w:after="240" w:line="240" w:lineRule="auto"/>
        <w:rPr>
          <w:sz w:val="24"/>
          <w:szCs w:val="24"/>
        </w:rPr>
      </w:pPr>
      <w:r>
        <w:rPr>
          <w:sz w:val="24"/>
          <w:szCs w:val="24"/>
        </w:rPr>
        <w:t>Solution: Solution #1: Drop the Observation</w:t>
      </w:r>
    </w:p>
    <w:p w14:paraId="3D699555" w14:textId="77777777" w:rsidR="000C72C1" w:rsidRDefault="002A2E78">
      <w:pPr>
        <w:keepLines/>
        <w:spacing w:before="240" w:after="240" w:line="240" w:lineRule="auto"/>
        <w:rPr>
          <w:sz w:val="24"/>
          <w:szCs w:val="24"/>
        </w:rPr>
      </w:pPr>
      <w:r>
        <w:rPr>
          <w:sz w:val="24"/>
          <w:szCs w:val="24"/>
        </w:rPr>
        <w:lastRenderedPageBreak/>
        <w:t>Solution #2: Drop the Feature</w:t>
      </w:r>
    </w:p>
    <w:p w14:paraId="1692B71F" w14:textId="77777777" w:rsidR="000C72C1" w:rsidRDefault="002A2E78">
      <w:pPr>
        <w:keepLines/>
        <w:spacing w:before="240" w:after="240" w:line="240" w:lineRule="auto"/>
        <w:rPr>
          <w:sz w:val="24"/>
          <w:szCs w:val="24"/>
        </w:rPr>
      </w:pPr>
      <w:r>
        <w:rPr>
          <w:sz w:val="24"/>
          <w:szCs w:val="24"/>
        </w:rPr>
        <w:t>Solution #3: Impute the Missing</w:t>
      </w:r>
    </w:p>
    <w:p w14:paraId="1587E08E" w14:textId="77777777" w:rsidR="000C72C1" w:rsidRDefault="002A2E78">
      <w:pPr>
        <w:keepLines/>
        <w:spacing w:before="240" w:after="240" w:line="240" w:lineRule="auto"/>
        <w:rPr>
          <w:sz w:val="24"/>
          <w:szCs w:val="24"/>
        </w:rPr>
      </w:pPr>
      <w:r>
        <w:rPr>
          <w:sz w:val="24"/>
          <w:szCs w:val="24"/>
        </w:rPr>
        <w:t>Solution #4: Replace the Missing</w:t>
      </w:r>
    </w:p>
    <w:p w14:paraId="18BE5538" w14:textId="77777777" w:rsidR="000C72C1" w:rsidRDefault="002A2E78">
      <w:pPr>
        <w:keepLines/>
        <w:spacing w:before="240" w:after="240" w:line="240" w:lineRule="auto"/>
        <w:rPr>
          <w:sz w:val="24"/>
          <w:szCs w:val="24"/>
        </w:rPr>
      </w:pPr>
      <w:r>
        <w:rPr>
          <w:sz w:val="24"/>
          <w:szCs w:val="24"/>
        </w:rPr>
        <w:t>·        Outliers</w:t>
      </w:r>
    </w:p>
    <w:p w14:paraId="58D81092" w14:textId="77777777" w:rsidR="000C72C1" w:rsidRDefault="002A2E78">
      <w:pPr>
        <w:keepLines/>
        <w:spacing w:before="240" w:after="240" w:line="240" w:lineRule="auto"/>
        <w:rPr>
          <w:sz w:val="24"/>
          <w:szCs w:val="24"/>
        </w:rPr>
      </w:pPr>
      <w:r>
        <w:rPr>
          <w:sz w:val="24"/>
          <w:szCs w:val="24"/>
        </w:rPr>
        <w:t>Solution: scatter plot, IQR, and clustering</w:t>
      </w:r>
    </w:p>
    <w:p w14:paraId="740098F6" w14:textId="77777777" w:rsidR="000C72C1" w:rsidRDefault="002A2E78">
      <w:pPr>
        <w:pStyle w:val="Heading1"/>
        <w:spacing w:before="240" w:after="240"/>
      </w:pPr>
      <w:bookmarkStart w:id="16" w:name="_l16xrwcx6g1p" w:colFirst="0" w:colLast="0"/>
      <w:bookmarkEnd w:id="16"/>
      <w:r>
        <w:t xml:space="preserve"> Prototype your application</w:t>
      </w:r>
    </w:p>
    <w:p w14:paraId="55F91319" w14:textId="77777777" w:rsidR="000C72C1" w:rsidRDefault="002A2E78">
      <w:pPr>
        <w:ind w:right="-13760"/>
        <w:rPr>
          <w:b/>
          <w:sz w:val="24"/>
          <w:szCs w:val="24"/>
          <w:highlight w:val="white"/>
        </w:rPr>
      </w:pPr>
      <w:proofErr w:type="spellStart"/>
      <w:r>
        <w:rPr>
          <w:b/>
          <w:sz w:val="24"/>
          <w:szCs w:val="24"/>
          <w:highlight w:val="white"/>
        </w:rPr>
        <w:t>i</w:t>
      </w:r>
      <w:proofErr w:type="spellEnd"/>
      <w:r>
        <w:rPr>
          <w:b/>
          <w:sz w:val="24"/>
          <w:szCs w:val="24"/>
          <w:highlight w:val="white"/>
        </w:rPr>
        <w:t>. C</w:t>
      </w:r>
      <w:r>
        <w:rPr>
          <w:b/>
          <w:sz w:val="24"/>
          <w:szCs w:val="24"/>
          <w:highlight w:val="white"/>
        </w:rPr>
        <w:t xml:space="preserve">hoose a marketing-related dataset from </w:t>
      </w:r>
      <w:r>
        <w:rPr>
          <w:sz w:val="24"/>
          <w:szCs w:val="24"/>
          <w:highlight w:val="white"/>
        </w:rPr>
        <w:t>www.kaggle.com,</w:t>
      </w:r>
      <w:r>
        <w:rPr>
          <w:b/>
          <w:sz w:val="24"/>
          <w:szCs w:val="24"/>
          <w:highlight w:val="white"/>
        </w:rPr>
        <w:t xml:space="preserve"> criteo.com, etc.</w:t>
      </w:r>
    </w:p>
    <w:p w14:paraId="4F5E7821" w14:textId="77777777" w:rsidR="000C72C1" w:rsidRDefault="002A2E78">
      <w:pPr>
        <w:shd w:val="clear" w:color="auto" w:fill="FFFFFF"/>
        <w:spacing w:line="300" w:lineRule="auto"/>
        <w:rPr>
          <w:highlight w:val="white"/>
        </w:rPr>
      </w:pPr>
      <w:r>
        <w:t xml:space="preserve">·      </w:t>
      </w:r>
      <w:r>
        <w:rPr>
          <w:highlight w:val="white"/>
        </w:rPr>
        <w:t xml:space="preserve">Fast Food Marketing Campaign A\B Test (IBM Watson Analytics Marketing Campaign) -  </w:t>
      </w:r>
    </w:p>
    <w:p w14:paraId="76335FDA" w14:textId="77777777" w:rsidR="000C72C1" w:rsidRDefault="002A2E78">
      <w:pPr>
        <w:shd w:val="clear" w:color="auto" w:fill="FFFFFF"/>
        <w:spacing w:line="300" w:lineRule="auto"/>
        <w:rPr>
          <w:sz w:val="26"/>
          <w:szCs w:val="26"/>
          <w:highlight w:val="white"/>
        </w:rPr>
      </w:pPr>
      <w:r>
        <w:rPr>
          <w:sz w:val="25"/>
          <w:szCs w:val="25"/>
          <w:highlight w:val="white"/>
        </w:rPr>
        <w:t>A fast-food chain plans to add a new item to its menu. However, they are still undecided between three possible marketing campaigns for promoting the new product. In order to determine which promotion has the greatest effect on sales, the new item is intro</w:t>
      </w:r>
      <w:r>
        <w:rPr>
          <w:sz w:val="25"/>
          <w:szCs w:val="25"/>
          <w:highlight w:val="white"/>
        </w:rPr>
        <w:t>duced at locations in several randomly selected markets. A different promotion is used at each location, and the weekly sales of the new item are recorded for the first four weeks.</w:t>
      </w:r>
    </w:p>
    <w:p w14:paraId="2BF1348B" w14:textId="77777777" w:rsidR="000C72C1" w:rsidRDefault="002A2E78">
      <w:pPr>
        <w:ind w:right="-13760"/>
        <w:rPr>
          <w:sz w:val="24"/>
          <w:szCs w:val="24"/>
          <w:highlight w:val="white"/>
        </w:rPr>
      </w:pPr>
      <w:r>
        <w:rPr>
          <w:sz w:val="24"/>
          <w:szCs w:val="24"/>
        </w:rPr>
        <w:t>·    Link- https://www.kaggle.com/chebotinaa/fast-food-marketing-campaign-a</w:t>
      </w:r>
      <w:r>
        <w:rPr>
          <w:sz w:val="24"/>
          <w:szCs w:val="24"/>
        </w:rPr>
        <w:t>b-test</w:t>
      </w:r>
    </w:p>
    <w:p w14:paraId="5F798632" w14:textId="77777777" w:rsidR="000C72C1" w:rsidRDefault="000C72C1">
      <w:pPr>
        <w:rPr>
          <w:b/>
          <w:sz w:val="24"/>
          <w:szCs w:val="24"/>
          <w:highlight w:val="white"/>
        </w:rPr>
      </w:pPr>
    </w:p>
    <w:p w14:paraId="541E13DD" w14:textId="77777777" w:rsidR="000C72C1" w:rsidRDefault="002A2E78">
      <w:pPr>
        <w:ind w:right="-13760"/>
        <w:rPr>
          <w:b/>
          <w:sz w:val="24"/>
          <w:szCs w:val="24"/>
          <w:highlight w:val="white"/>
        </w:rPr>
      </w:pPr>
      <w:r>
        <w:rPr>
          <w:b/>
          <w:sz w:val="24"/>
          <w:szCs w:val="24"/>
          <w:highlight w:val="white"/>
        </w:rPr>
        <w:t xml:space="preserve">iii. Pre-process it with </w:t>
      </w:r>
      <w:proofErr w:type="spellStart"/>
      <w:r>
        <w:rPr>
          <w:b/>
          <w:sz w:val="24"/>
          <w:szCs w:val="24"/>
          <w:highlight w:val="white"/>
        </w:rPr>
        <w:t>xsv</w:t>
      </w:r>
      <w:proofErr w:type="spellEnd"/>
      <w:r>
        <w:rPr>
          <w:b/>
          <w:sz w:val="24"/>
          <w:szCs w:val="24"/>
          <w:highlight w:val="white"/>
        </w:rPr>
        <w:t xml:space="preserve"> or Python.</w:t>
      </w:r>
    </w:p>
    <w:p w14:paraId="20ECEE1D" w14:textId="77777777" w:rsidR="000C72C1" w:rsidRDefault="000C72C1">
      <w:pPr>
        <w:ind w:right="-13760"/>
        <w:rPr>
          <w:b/>
          <w:sz w:val="24"/>
          <w:szCs w:val="24"/>
          <w:highlight w:val="white"/>
        </w:rPr>
      </w:pPr>
    </w:p>
    <w:p w14:paraId="3C77866F" w14:textId="77777777" w:rsidR="000C72C1" w:rsidRDefault="002A2E78">
      <w:pPr>
        <w:ind w:right="-13760"/>
        <w:rPr>
          <w:i/>
          <w:color w:val="0000FF"/>
          <w:sz w:val="24"/>
          <w:szCs w:val="24"/>
          <w:highlight w:val="white"/>
          <w:u w:val="single"/>
        </w:rPr>
      </w:pPr>
      <w:hyperlink r:id="rId6">
        <w:r>
          <w:rPr>
            <w:i/>
            <w:color w:val="1155CC"/>
            <w:sz w:val="24"/>
            <w:szCs w:val="24"/>
            <w:highlight w:val="white"/>
            <w:u w:val="single"/>
          </w:rPr>
          <w:t>https://colab.research.google.com/drive/1940dmoxAeVCKtXK1f7KE7iDgD2OMmrP1?usp=sharing</w:t>
        </w:r>
      </w:hyperlink>
    </w:p>
    <w:p w14:paraId="506D1721" w14:textId="77777777" w:rsidR="000C72C1" w:rsidRDefault="000C72C1">
      <w:pPr>
        <w:rPr>
          <w:b/>
          <w:sz w:val="24"/>
          <w:szCs w:val="24"/>
          <w:highlight w:val="white"/>
        </w:rPr>
      </w:pPr>
    </w:p>
    <w:p w14:paraId="041D3FC8" w14:textId="77777777" w:rsidR="000C72C1" w:rsidRDefault="002A2E78">
      <w:pPr>
        <w:ind w:right="-13760"/>
        <w:rPr>
          <w:b/>
          <w:sz w:val="24"/>
          <w:szCs w:val="24"/>
          <w:highlight w:val="white"/>
        </w:rPr>
      </w:pPr>
      <w:r>
        <w:rPr>
          <w:b/>
          <w:sz w:val="24"/>
          <w:szCs w:val="24"/>
          <w:highlight w:val="white"/>
        </w:rPr>
        <w:t>iii. Show how w</w:t>
      </w:r>
      <w:r>
        <w:rPr>
          <w:b/>
          <w:sz w:val="24"/>
          <w:szCs w:val="24"/>
          <w:highlight w:val="white"/>
        </w:rPr>
        <w:t>ill you upload it to Snowflake</w:t>
      </w:r>
    </w:p>
    <w:p w14:paraId="7124999F" w14:textId="77777777" w:rsidR="000C72C1" w:rsidRDefault="002A2E78">
      <w:pPr>
        <w:rPr>
          <w:ins w:id="17" w:author="Mohit Shimpi" w:date="2021-10-23T10:12:00Z"/>
          <w:b/>
          <w:sz w:val="24"/>
          <w:szCs w:val="24"/>
          <w:highlight w:val="white"/>
        </w:rPr>
      </w:pPr>
      <w:r>
        <w:rPr>
          <w:b/>
          <w:noProof/>
          <w:sz w:val="24"/>
          <w:szCs w:val="24"/>
          <w:highlight w:val="white"/>
        </w:rPr>
        <w:lastRenderedPageBreak/>
        <w:drawing>
          <wp:inline distT="114300" distB="114300" distL="114300" distR="114300" wp14:anchorId="28ABE19A" wp14:editId="64FA9727">
            <wp:extent cx="5943600" cy="3352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352800"/>
                    </a:xfrm>
                    <a:prstGeom prst="rect">
                      <a:avLst/>
                    </a:prstGeom>
                    <a:ln/>
                  </pic:spPr>
                </pic:pic>
              </a:graphicData>
            </a:graphic>
          </wp:inline>
        </w:drawing>
      </w:r>
    </w:p>
    <w:p w14:paraId="24264AEB" w14:textId="77777777" w:rsidR="000C72C1" w:rsidRDefault="000C72C1">
      <w:pPr>
        <w:rPr>
          <w:b/>
          <w:sz w:val="24"/>
          <w:szCs w:val="24"/>
          <w:highlight w:val="white"/>
        </w:rPr>
      </w:pPr>
    </w:p>
    <w:p w14:paraId="6C14F169" w14:textId="77777777" w:rsidR="000C72C1" w:rsidRDefault="002A2E78">
      <w:pPr>
        <w:ind w:right="-13760"/>
        <w:rPr>
          <w:b/>
          <w:sz w:val="24"/>
          <w:szCs w:val="24"/>
          <w:highlight w:val="white"/>
        </w:rPr>
      </w:pPr>
      <w:r>
        <w:rPr>
          <w:b/>
          <w:sz w:val="24"/>
          <w:szCs w:val="24"/>
          <w:highlight w:val="white"/>
        </w:rPr>
        <w:t>iv. Show how this data can be visualized in an analytics tool of your choice.</w:t>
      </w:r>
    </w:p>
    <w:p w14:paraId="7A7E3364" w14:textId="77777777" w:rsidR="000C72C1" w:rsidRDefault="002A2E78">
      <w:pPr>
        <w:rPr>
          <w:sz w:val="24"/>
          <w:szCs w:val="24"/>
        </w:rPr>
      </w:pPr>
      <w:r>
        <w:rPr>
          <w:noProof/>
          <w:sz w:val="24"/>
          <w:szCs w:val="24"/>
        </w:rPr>
        <w:drawing>
          <wp:inline distT="114300" distB="114300" distL="114300" distR="114300" wp14:anchorId="7C859492" wp14:editId="2BA1AA57">
            <wp:extent cx="5943600" cy="2705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705100"/>
                    </a:xfrm>
                    <a:prstGeom prst="rect">
                      <a:avLst/>
                    </a:prstGeom>
                    <a:ln/>
                  </pic:spPr>
                </pic:pic>
              </a:graphicData>
            </a:graphic>
          </wp:inline>
        </w:drawing>
      </w:r>
    </w:p>
    <w:p w14:paraId="5686730C" w14:textId="77777777" w:rsidR="000C72C1" w:rsidRDefault="002A2E78">
      <w:pPr>
        <w:pStyle w:val="Heading1"/>
      </w:pPr>
      <w:bookmarkStart w:id="18" w:name="_f0g9woclqxd7" w:colFirst="0" w:colLast="0"/>
      <w:bookmarkEnd w:id="18"/>
      <w:r>
        <w:t>GitHub Link-</w:t>
      </w:r>
    </w:p>
    <w:p w14:paraId="7EF8669A" w14:textId="77777777" w:rsidR="000C72C1" w:rsidRDefault="000C72C1">
      <w:pPr>
        <w:rPr>
          <w:i/>
        </w:rPr>
      </w:pPr>
    </w:p>
    <w:p w14:paraId="1A851A95" w14:textId="77777777" w:rsidR="000C72C1" w:rsidRDefault="002A2E78">
      <w:pPr>
        <w:rPr>
          <w:i/>
        </w:rPr>
      </w:pPr>
      <w:hyperlink r:id="rId9">
        <w:r>
          <w:rPr>
            <w:i/>
            <w:color w:val="1155CC"/>
            <w:u w:val="single"/>
          </w:rPr>
          <w:t>https://github.com/MohitShimpi/Algorithmic-Digital-Marketing/tree/main/CaseStudy-%201</w:t>
        </w:r>
      </w:hyperlink>
    </w:p>
    <w:p w14:paraId="7F598AAF" w14:textId="77777777" w:rsidR="000C72C1" w:rsidRDefault="000C72C1"/>
    <w:sectPr w:rsidR="000C72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2C1"/>
    <w:rsid w:val="000C72C1"/>
    <w:rsid w:val="002A2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10FD"/>
  <w15:docId w15:val="{63DB6746-67A2-4829-AACB-C6F41572F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ab.research.google.com/drive/1940dmoxAeVCKtXK1f7KE7iDgD2OMmrP1?usp=shar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stitchfix.com/careers/jobs" TargetMode="External"/><Relationship Id="rId9" Type="http://schemas.openxmlformats.org/officeDocument/2006/relationships/hyperlink" Target="https://github.com/MohitShimpi/Algorithmic-Digital-Marketing/tree/main/CaseStudy-%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1972</Words>
  <Characters>11241</Characters>
  <Application>Microsoft Office Word</Application>
  <DocSecurity>0</DocSecurity>
  <Lines>93</Lines>
  <Paragraphs>26</Paragraphs>
  <ScaleCrop>false</ScaleCrop>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shimpimohit29@outlook.com</cp:lastModifiedBy>
  <cp:revision>2</cp:revision>
  <dcterms:created xsi:type="dcterms:W3CDTF">2021-10-23T15:00:00Z</dcterms:created>
  <dcterms:modified xsi:type="dcterms:W3CDTF">2021-10-23T15:00:00Z</dcterms:modified>
</cp:coreProperties>
</file>